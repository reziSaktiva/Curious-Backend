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2403146" w14:textId="7FB94938" w:rsidR="009303D9" w:rsidRDefault="006F49B3" w:rsidP="00280A4B">
      <w:pPr>
        <w:pStyle w:val="papertitle"/>
        <w:spacing w:before="5pt" w:beforeAutospacing="1" w:after="5pt" w:afterAutospacing="1"/>
        <w:rPr>
          <w:ins w:id="0" w:author="Zero" w:date="2021-04-22T19:17:00Z"/>
          <w:kern w:val="48"/>
        </w:rPr>
      </w:pPr>
      <w:del w:id="1" w:author="Zero" w:date="2021-04-23T12:39:00Z">
        <w:r w:rsidDel="001E533C">
          <w:rPr>
            <w:kern w:val="48"/>
          </w:rPr>
          <w:delText>Identifikasi Sinyal EEG Pasca-Stroke Menggunakan Filter Wavelet dan Recurrent Convolutional Neural Networks</w:delText>
        </w:r>
      </w:del>
      <w:ins w:id="2" w:author="Zero" w:date="2021-04-23T12:39:00Z">
        <w:r w:rsidR="001E533C">
          <w:rPr>
            <w:kern w:val="48"/>
          </w:rPr>
          <w:t>Post-Stroke EEG Signal Identification Using Wavelet Filters and Recurrent Convolutional Neural Net</w:t>
        </w:r>
      </w:ins>
      <w:ins w:id="3" w:author="Zero" w:date="2021-04-23T12:40:00Z">
        <w:r w:rsidR="001E533C">
          <w:rPr>
            <w:kern w:val="48"/>
          </w:rPr>
          <w:t>works</w:t>
        </w:r>
      </w:ins>
    </w:p>
    <w:p w14:paraId="1D1F1FAB" w14:textId="03B0B76E" w:rsidR="002C1CDF" w:rsidRPr="00394321" w:rsidRDefault="002C1CDF" w:rsidP="002C1CDF">
      <w:pPr>
        <w:pStyle w:val="Author"/>
        <w:rPr>
          <w:ins w:id="4" w:author="Zero" w:date="2021-04-22T19:17:00Z"/>
          <w:rFonts w:eastAsia="MS Mincho"/>
          <w:lang w:val="en-GB"/>
        </w:rPr>
      </w:pPr>
      <w:bookmarkStart w:id="5" w:name="_Hlk48266214"/>
      <w:ins w:id="6" w:author="Zero" w:date="2021-04-22T19:18:00Z">
        <w:r>
          <w:rPr>
            <w:sz w:val="20"/>
            <w:szCs w:val="20"/>
          </w:rPr>
          <w:t>Mahmud D. Farij</w:t>
        </w:r>
      </w:ins>
      <w:ins w:id="7" w:author="Zero" w:date="2021-04-22T19:17:00Z">
        <w:r w:rsidRPr="00394321">
          <w:rPr>
            <w:sz w:val="20"/>
            <w:szCs w:val="20"/>
          </w:rPr>
          <w:t xml:space="preserve">, </w:t>
        </w:r>
        <w:r>
          <w:rPr>
            <w:rFonts w:eastAsia="MS Mincho"/>
            <w:sz w:val="20"/>
            <w:szCs w:val="20"/>
            <w:lang w:val="en-GB"/>
          </w:rPr>
          <w:t>Esmeralda C. Djamal*</w:t>
        </w:r>
        <w:r w:rsidRPr="00394321">
          <w:rPr>
            <w:rFonts w:eastAsia="MS Mincho"/>
            <w:lang w:val="en-GB"/>
          </w:rPr>
          <w:t>,</w:t>
        </w:r>
      </w:ins>
    </w:p>
    <w:p w14:paraId="4E0EA85B" w14:textId="77777777" w:rsidR="002C1CDF" w:rsidRPr="00394321" w:rsidRDefault="002C1CDF">
      <w:pPr>
        <w:pStyle w:val="Affiliation"/>
        <w:rPr>
          <w:ins w:id="8" w:author="Zero" w:date="2021-04-22T19:17:00Z"/>
          <w:rFonts w:eastAsia="MS Mincho"/>
          <w:szCs w:val="22"/>
          <w:lang w:val="en-GB"/>
        </w:rPr>
      </w:pPr>
      <w:ins w:id="9" w:author="Zero" w:date="2021-04-22T19:17:00Z">
        <w:r w:rsidRPr="00394321">
          <w:rPr>
            <w:rFonts w:eastAsia="MS Mincho"/>
            <w:lang w:val="en-GB"/>
          </w:rPr>
          <w:t xml:space="preserve">Department of Informatics, </w:t>
        </w:r>
        <w:r w:rsidRPr="00394321">
          <w:rPr>
            <w:rFonts w:eastAsia="MS Mincho"/>
            <w:szCs w:val="22"/>
            <w:lang w:val="en-GB"/>
          </w:rPr>
          <w:t>Universitas Jenderal Achmad Yani, Jl. Terusan Jenderal Sudirman, Cimahi-Indonesia</w:t>
        </w:r>
      </w:ins>
    </w:p>
    <w:p w14:paraId="0FE69CEE" w14:textId="23726C16" w:rsidR="002C1CDF" w:rsidRPr="002C1CDF" w:rsidDel="002C1CDF" w:rsidRDefault="002C1CDF">
      <w:pPr>
        <w:jc w:val="center"/>
        <w:rPr>
          <w:del w:id="10" w:author="Zero" w:date="2021-04-22T19:17:00Z"/>
          <w:lang w:val="en-GB"/>
          <w:rPrChange w:id="11" w:author="Zero" w:date="2021-04-22T19:17:00Z">
            <w:rPr>
              <w:del w:id="12" w:author="Zero" w:date="2021-04-22T19:17:00Z"/>
              <w:kern w:val="48"/>
            </w:rPr>
          </w:rPrChange>
        </w:rPr>
        <w:pPrChange w:id="13" w:author="Zero" w:date="2021-04-22T19:18:00Z">
          <w:pPr>
            <w:pStyle w:val="papertitle"/>
            <w:spacing w:before="5pt" w:beforeAutospacing="1" w:after="5pt" w:afterAutospacing="1"/>
          </w:pPr>
        </w:pPrChange>
      </w:pPr>
      <w:ins w:id="14" w:author="Zero" w:date="2021-04-22T19:17:00Z">
        <w:r w:rsidRPr="00394321">
          <w:rPr>
            <w:rFonts w:eastAsia="MS Mincho"/>
          </w:rPr>
          <w:t>*esmeralda.contessa@lecture.unjani.ac.id</w:t>
        </w:r>
      </w:ins>
      <w:bookmarkEnd w:id="5"/>
    </w:p>
    <w:p w14:paraId="13AF1FC7" w14:textId="77777777" w:rsidR="00D7522C" w:rsidRPr="00CA4392" w:rsidRDefault="00D7522C">
      <w:pPr>
        <w:jc w:val="center"/>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Change w:id="15" w:author="Zero" w:date="2021-04-22T19:18:00Z">
          <w:pPr>
            <w:pStyle w:val="Author"/>
            <w:spacing w:before="5pt" w:beforeAutospacing="1" w:after="5pt" w:afterAutospacing="1" w:line="6pt" w:lineRule="auto"/>
            <w:jc w:val="start"/>
          </w:pPr>
        </w:pPrChange>
      </w:pPr>
    </w:p>
    <w:p w14:paraId="4062C480" w14:textId="5EB5ADD2" w:rsidR="00280A4B" w:rsidRPr="00F847A6" w:rsidRDefault="00BD670B">
      <w:pPr>
        <w:pStyle w:val="Author"/>
        <w:spacing w:before="5pt" w:beforeAutospacing="1"/>
        <w:ind w:end="-7pt"/>
        <w:jc w:val="start"/>
        <w:rPr>
          <w:sz w:val="18"/>
          <w:szCs w:val="18"/>
        </w:rPr>
        <w:pPrChange w:id="16" w:author="Zero" w:date="2021-04-22T19:17:00Z">
          <w:pPr>
            <w:pStyle w:val="Author"/>
            <w:spacing w:before="5pt" w:beforeAutospacing="1"/>
            <w:ind w:end="-7pt"/>
          </w:pPr>
        </w:pPrChange>
      </w:pPr>
      <w:del w:id="17" w:author="Zero" w:date="2021-04-22T19:17:00Z">
        <w:r w:rsidDel="002C1CDF">
          <w:rPr>
            <w:sz w:val="18"/>
            <w:szCs w:val="18"/>
          </w:rPr>
          <w:br w:type="column"/>
        </w:r>
        <w:r w:rsidR="001A3B3D" w:rsidRPr="00F847A6" w:rsidDel="002C1CDF">
          <w:rPr>
            <w:sz w:val="18"/>
            <w:szCs w:val="18"/>
          </w:rPr>
          <w:br/>
        </w:r>
        <w:r w:rsidR="00280A4B" w:rsidDel="002C1CDF">
          <w:rPr>
            <w:sz w:val="18"/>
            <w:szCs w:val="18"/>
          </w:rPr>
          <w:delText>Mahmud Diyauddin Farij, Esmeralda Contessa Djamal*</w:delText>
        </w:r>
        <w:r w:rsidR="00280A4B" w:rsidRPr="00F847A6" w:rsidDel="002C1CDF">
          <w:rPr>
            <w:sz w:val="18"/>
            <w:szCs w:val="18"/>
          </w:rPr>
          <w:br/>
        </w:r>
        <w:r w:rsidR="00280A4B" w:rsidDel="002C1CDF">
          <w:rPr>
            <w:sz w:val="18"/>
            <w:szCs w:val="18"/>
          </w:rPr>
          <w:delText>Department of Informatics</w:delText>
        </w:r>
        <w:r w:rsidR="00280A4B" w:rsidRPr="00F847A6" w:rsidDel="002C1CDF">
          <w:rPr>
            <w:i/>
            <w:sz w:val="18"/>
            <w:szCs w:val="18"/>
          </w:rPr>
          <w:delText xml:space="preserve"> </w:delText>
        </w:r>
        <w:r w:rsidR="00280A4B" w:rsidDel="002C1CDF">
          <w:rPr>
            <w:i/>
            <w:sz w:val="18"/>
            <w:szCs w:val="18"/>
          </w:rPr>
          <w:br/>
        </w:r>
        <w:r w:rsidR="00280A4B" w:rsidRPr="00AC1273" w:rsidDel="002C1CDF">
          <w:rPr>
            <w:sz w:val="18"/>
            <w:szCs w:val="18"/>
          </w:rPr>
          <w:delText>Jenderal Achmad Yani</w:delText>
        </w:r>
        <w:r w:rsidR="00280A4B" w:rsidDel="002C1CDF">
          <w:rPr>
            <w:sz w:val="18"/>
            <w:szCs w:val="18"/>
          </w:rPr>
          <w:delText xml:space="preserve"> University</w:delText>
        </w:r>
        <w:r w:rsidR="00280A4B" w:rsidRPr="00AC1273" w:rsidDel="002C1CDF">
          <w:rPr>
            <w:sz w:val="18"/>
            <w:szCs w:val="18"/>
          </w:rPr>
          <w:br/>
        </w:r>
        <w:r w:rsidR="00280A4B" w:rsidDel="002C1CDF">
          <w:rPr>
            <w:sz w:val="18"/>
            <w:szCs w:val="18"/>
          </w:rPr>
          <w:delText>Cimahi, Indonesia</w:delText>
        </w:r>
        <w:r w:rsidR="00280A4B" w:rsidRPr="00F847A6" w:rsidDel="002C1CDF">
          <w:rPr>
            <w:sz w:val="18"/>
            <w:szCs w:val="18"/>
          </w:rPr>
          <w:br/>
        </w:r>
        <w:r w:rsidR="00280A4B" w:rsidDel="002C1CDF">
          <w:rPr>
            <w:sz w:val="18"/>
            <w:szCs w:val="18"/>
          </w:rPr>
          <w:delText>*esmeralda.contessa@lecture.unjani.ac.id</w:delText>
        </w:r>
      </w:del>
    </w:p>
    <w:p w14:paraId="2819269D" w14:textId="5D865553" w:rsidR="00280A4B" w:rsidRDefault="00280A4B" w:rsidP="00FB38F0">
      <w:pPr>
        <w:sectPr w:rsidR="00280A4B" w:rsidSect="00764CAD">
          <w:type w:val="continuous"/>
          <w:pgSz w:w="595.30pt" w:h="841.90pt" w:code="9"/>
          <w:pgMar w:top="22.50pt" w:right="44.65pt" w:bottom="72pt" w:left="44.65pt" w:header="36pt" w:footer="36pt" w:gutter="0pt"/>
          <w:cols w:num="3" w:space="18.90pt"/>
          <w:docGrid w:linePitch="360"/>
        </w:sectPr>
        <w:pPrChange w:id="18" w:author="Zero" w:date="2021-04-25T14:43:00Z">
          <w:pPr>
            <w:ind w:start="0.15pt"/>
          </w:pPr>
        </w:pPrChange>
      </w:pPr>
    </w:p>
    <w:p w14:paraId="67EB0CC8" w14:textId="77777777" w:rsidR="009303D9" w:rsidRPr="005B520E" w:rsidRDefault="00280A4B" w:rsidP="00280A4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F5633E4" w14:textId="4F28641D" w:rsidR="004D72B5" w:rsidRDefault="009303D9" w:rsidP="00972203">
      <w:pPr>
        <w:pStyle w:val="Abstract"/>
        <w:rPr>
          <w:i/>
          <w:iCs/>
        </w:rPr>
      </w:pPr>
      <w:r>
        <w:rPr>
          <w:i/>
          <w:iCs/>
        </w:rPr>
        <w:t>Abstract</w:t>
      </w:r>
      <w:r>
        <w:t>—</w:t>
      </w:r>
      <w:ins w:id="19" w:author="Zero" w:date="2021-04-14T21:57:00Z">
        <w:r w:rsidR="00775811" w:rsidRPr="003707E8">
          <w:rPr>
            <w:rPrChange w:id="20" w:author="Zero" w:date="2021-04-14T22:04:00Z">
              <w:rPr>
                <w:i/>
              </w:rPr>
            </w:rPrChange>
          </w:rPr>
          <w:t xml:space="preserve">Stroke terjadi karena adanya hambatan aliran darah yang berakibat pada kecacatan. Oleh karena itu, penting bagi penderita stroke menjalani rehabilitasi yang perlu dilakukan monitoring dan evaluasi. </w:t>
        </w:r>
      </w:ins>
      <w:ins w:id="21" w:author="Zero" w:date="2021-04-24T20:44:00Z">
        <w:r w:rsidR="00546E6E">
          <w:t>Kondisi stroke menimbulkan kelainan aktivitas listrik di</w:t>
        </w:r>
      </w:ins>
      <w:ins w:id="22" w:author="Zero" w:date="2021-04-24T20:45:00Z">
        <w:r w:rsidR="00546E6E">
          <w:t xml:space="preserve"> </w:t>
        </w:r>
      </w:ins>
      <w:ins w:id="23" w:author="Zero" w:date="2021-04-24T20:44:00Z">
        <w:r w:rsidR="00546E6E">
          <w:t xml:space="preserve">otak yang terekam melalui sinyal </w:t>
        </w:r>
      </w:ins>
      <w:ins w:id="24" w:author="Zero" w:date="2021-04-24T20:45:00Z">
        <w:r w:rsidR="00546E6E">
          <w:t xml:space="preserve">EEG. </w:t>
        </w:r>
      </w:ins>
      <w:ins w:id="25" w:author="Zero" w:date="2021-04-14T21:57:00Z">
        <w:r w:rsidR="00775811" w:rsidRPr="003707E8">
          <w:rPr>
            <w:rPrChange w:id="26" w:author="Zero" w:date="2021-04-14T22:04:00Z">
              <w:rPr>
                <w:i/>
              </w:rPr>
            </w:rPrChange>
          </w:rPr>
          <w:t>Permasalahan sinyal EEG selain tidak ada pola baku</w:t>
        </w:r>
        <w:r w:rsidR="00BA66C2">
          <w:t>,</w:t>
        </w:r>
        <w:r w:rsidR="00775811" w:rsidRPr="003707E8">
          <w:rPr>
            <w:rPrChange w:id="27" w:author="Zero" w:date="2021-04-14T22:04:00Z">
              <w:rPr>
                <w:i/>
              </w:rPr>
            </w:rPrChange>
          </w:rPr>
          <w:t xml:space="preserve"> </w:t>
        </w:r>
      </w:ins>
      <w:ins w:id="28" w:author="Zero" w:date="2021-04-24T20:47:00Z">
        <w:r w:rsidR="00BA66C2">
          <w:t xml:space="preserve">yaitu </w:t>
        </w:r>
      </w:ins>
      <w:ins w:id="29" w:author="Zero" w:date="2021-04-14T21:57:00Z">
        <w:r w:rsidR="00775811" w:rsidRPr="003707E8">
          <w:rPr>
            <w:rPrChange w:id="30" w:author="Zero" w:date="2021-04-14T22:04:00Z">
              <w:rPr>
                <w:i/>
              </w:rPr>
            </w:rPrChange>
          </w:rPr>
          <w:t>berasal dari beberapa kanal, sehingga sangat rentan mengalami redu</w:t>
        </w:r>
      </w:ins>
      <w:ins w:id="31" w:author="Zero" w:date="2021-04-24T20:48:00Z">
        <w:r w:rsidR="00BA66C2">
          <w:t>n</w:t>
        </w:r>
      </w:ins>
      <w:ins w:id="32" w:author="Zero" w:date="2021-04-14T21:57:00Z">
        <w:r w:rsidR="00775811" w:rsidRPr="003707E8">
          <w:rPr>
            <w:rPrChange w:id="33" w:author="Zero" w:date="2021-04-14T22:04:00Z">
              <w:rPr>
                <w:i/>
              </w:rPr>
            </w:rPrChange>
          </w:rPr>
          <w:t xml:space="preserve">dansi. </w:t>
        </w:r>
      </w:ins>
      <w:ins w:id="34" w:author="Zero" w:date="2021-04-14T21:58:00Z">
        <w:r w:rsidR="003707E8" w:rsidRPr="003707E8">
          <w:rPr>
            <w:rPrChange w:id="35" w:author="Zero" w:date="2021-04-14T22:04:00Z">
              <w:rPr>
                <w:i/>
              </w:rPr>
            </w:rPrChange>
          </w:rPr>
          <w:t xml:space="preserve">Oleh karena itu, diperlukan </w:t>
        </w:r>
      </w:ins>
      <w:ins w:id="36" w:author="Zero" w:date="2021-04-14T21:59:00Z">
        <w:r w:rsidR="003707E8" w:rsidRPr="003707E8">
          <w:rPr>
            <w:rPrChange w:id="37" w:author="Zero" w:date="2021-04-14T22:04:00Z">
              <w:rPr>
                <w:i/>
              </w:rPr>
            </w:rPrChange>
          </w:rPr>
          <w:t>proses ektraksi kanal terlebih dahulu</w:t>
        </w:r>
      </w:ins>
      <w:ins w:id="38" w:author="Zero" w:date="2021-04-25T20:24:00Z">
        <w:r w:rsidR="001C1A69">
          <w:t>. Beberapa penelitian telah melakukan proses ektraksi kanal</w:t>
        </w:r>
      </w:ins>
      <w:ins w:id="39" w:author="Zero" w:date="2021-04-25T20:25:00Z">
        <w:r w:rsidR="001C1A69">
          <w:t xml:space="preserve"> dengan berbagai metode</w:t>
        </w:r>
      </w:ins>
      <w:ins w:id="40" w:author="Zero" w:date="2021-04-25T20:24:00Z">
        <w:r w:rsidR="001C1A69">
          <w:t>,</w:t>
        </w:r>
      </w:ins>
      <w:ins w:id="41" w:author="Zero" w:date="2021-04-14T21:59:00Z">
        <w:r w:rsidR="003707E8" w:rsidRPr="003707E8">
          <w:rPr>
            <w:rPrChange w:id="42" w:author="Zero" w:date="2021-04-14T22:04:00Z">
              <w:rPr>
                <w:i/>
              </w:rPr>
            </w:rPrChange>
          </w:rPr>
          <w:t xml:space="preserve"> </w:t>
        </w:r>
        <w:r w:rsidR="001C1A69">
          <w:rPr>
            <w:rPrChange w:id="43" w:author="Zero" w:date="2021-04-14T22:04:00Z">
              <w:rPr/>
            </w:rPrChange>
          </w:rPr>
          <w:t xml:space="preserve">namun ekstraksi kanal perlu </w:t>
        </w:r>
        <w:r w:rsidR="003707E8" w:rsidRPr="003707E8">
          <w:rPr>
            <w:rPrChange w:id="44" w:author="Zero" w:date="2021-04-14T22:04:00Z">
              <w:rPr>
                <w:i/>
              </w:rPr>
            </w:rPrChange>
          </w:rPr>
          <w:t xml:space="preserve">memperhatikan sekuens sinyal, meningat EEG merupakan data sekuensial. Penelitian ini mengusulkan </w:t>
        </w:r>
      </w:ins>
      <w:ins w:id="45" w:author="Zero" w:date="2021-04-14T22:00:00Z">
        <w:r w:rsidR="003707E8" w:rsidRPr="003707E8">
          <w:rPr>
            <w:rPrChange w:id="46" w:author="Zero" w:date="2021-04-14T22:04:00Z">
              <w:rPr>
                <w:i/>
              </w:rPr>
            </w:rPrChange>
          </w:rPr>
          <w:t>model identifikasi sinyal EEG pasca-stroke</w:t>
        </w:r>
        <w:r w:rsidR="002C1CDF">
          <w:t xml:space="preserve">, menggunakan metode </w:t>
        </w:r>
        <w:r w:rsidR="003707E8" w:rsidRPr="003707E8">
          <w:rPr>
            <w:rPrChange w:id="47" w:author="Zero" w:date="2021-04-14T22:04:00Z">
              <w:rPr>
                <w:i/>
              </w:rPr>
            </w:rPrChange>
          </w:rPr>
          <w:t>Wavele</w:t>
        </w:r>
        <w:r w:rsidR="003707E8">
          <w:t xml:space="preserve">t </w:t>
        </w:r>
        <w:r w:rsidR="003707E8" w:rsidRPr="003707E8">
          <w:rPr>
            <w:rPrChange w:id="48" w:author="Zero" w:date="2021-04-14T22:04:00Z">
              <w:rPr>
                <w:i/>
              </w:rPr>
            </w:rPrChange>
          </w:rPr>
          <w:t>dan</w:t>
        </w:r>
        <w:r w:rsidR="003707E8">
          <w:t xml:space="preserve"> </w:t>
        </w:r>
        <w:r w:rsidR="003707E8" w:rsidRPr="003707E8">
          <w:rPr>
            <w:rPrChange w:id="49" w:author="Zero" w:date="2021-04-14T22:04:00Z">
              <w:rPr>
                <w:i/>
              </w:rPr>
            </w:rPrChange>
          </w:rPr>
          <w:t>hybrid RCNN</w:t>
        </w:r>
      </w:ins>
      <w:ins w:id="50" w:author="Zero" w:date="2021-04-24T20:51:00Z">
        <w:r w:rsidR="00BA66C2">
          <w:t xml:space="preserve"> yang merupakan gabungan antara CNN dan RNN</w:t>
        </w:r>
      </w:ins>
      <w:ins w:id="51" w:author="Zero" w:date="2021-04-14T22:00:00Z">
        <w:r w:rsidR="003707E8" w:rsidRPr="003707E8">
          <w:rPr>
            <w:rPrChange w:id="52" w:author="Zero" w:date="2021-04-14T22:04:00Z">
              <w:rPr>
                <w:i/>
              </w:rPr>
            </w:rPrChange>
          </w:rPr>
          <w:t xml:space="preserve">. </w:t>
        </w:r>
      </w:ins>
      <w:ins w:id="53" w:author="Zero" w:date="2021-04-14T22:01:00Z">
        <w:r w:rsidR="003707E8" w:rsidRPr="003707E8">
          <w:rPr>
            <w:rPrChange w:id="54" w:author="Zero" w:date="2021-04-14T22:04:00Z">
              <w:rPr>
                <w:i/>
              </w:rPr>
            </w:rPrChange>
          </w:rPr>
          <w:t xml:space="preserve">Filter Wavelet digunakan untuk memperoleh rentang frekuensi </w:t>
        </w:r>
      </w:ins>
      <w:ins w:id="55" w:author="Zero" w:date="2021-04-14T22:00:00Z">
        <w:r w:rsidR="003707E8" w:rsidRPr="003707E8">
          <w:rPr>
            <w:rPrChange w:id="56" w:author="Zero" w:date="2021-04-14T22:04:00Z">
              <w:rPr>
                <w:i/>
              </w:rPr>
            </w:rPrChange>
          </w:rPr>
          <w:t>1</w:t>
        </w:r>
      </w:ins>
      <w:ins w:id="57" w:author="Zero" w:date="2021-04-24T20:48:00Z">
        <w:r w:rsidR="00BA66C2">
          <w:t xml:space="preserve"> </w:t>
        </w:r>
      </w:ins>
      <w:ins w:id="58" w:author="Zero" w:date="2021-04-14T22:00:00Z">
        <w:r w:rsidR="003707E8" w:rsidRPr="003707E8">
          <w:rPr>
            <w:rPrChange w:id="59" w:author="Zero" w:date="2021-04-14T22:04:00Z">
              <w:rPr>
                <w:i/>
              </w:rPr>
            </w:rPrChange>
          </w:rPr>
          <w:t>-</w:t>
        </w:r>
      </w:ins>
      <w:ins w:id="60" w:author="Zero" w:date="2021-04-24T20:48:00Z">
        <w:r w:rsidR="00BA66C2">
          <w:t xml:space="preserve"> </w:t>
        </w:r>
      </w:ins>
      <w:ins w:id="61" w:author="Zero" w:date="2021-04-14T22:00:00Z">
        <w:r w:rsidR="003707E8" w:rsidRPr="003707E8">
          <w:rPr>
            <w:rPrChange w:id="62" w:author="Zero" w:date="2021-04-14T22:04:00Z">
              <w:rPr>
                <w:i/>
              </w:rPr>
            </w:rPrChange>
          </w:rPr>
          <w:t xml:space="preserve">13 </w:t>
        </w:r>
      </w:ins>
      <w:ins w:id="63" w:author="Zero" w:date="2021-04-14T22:01:00Z">
        <w:r w:rsidR="003707E8" w:rsidRPr="003707E8">
          <w:rPr>
            <w:rPrChange w:id="64" w:author="Zero" w:date="2021-04-14T22:04:00Z">
              <w:rPr>
                <w:i/>
              </w:rPr>
            </w:rPrChange>
          </w:rPr>
          <w:t>Hz yang merefleksikan kondisi Stroke.</w:t>
        </w:r>
      </w:ins>
      <w:ins w:id="65" w:author="Zero" w:date="2021-04-14T22:02:00Z">
        <w:r w:rsidR="00BA66C2">
          <w:t xml:space="preserve"> </w:t>
        </w:r>
        <w:r w:rsidR="003707E8" w:rsidRPr="003707E8">
          <w:rPr>
            <w:rPrChange w:id="66" w:author="Zero" w:date="2021-04-14T22:04:00Z">
              <w:rPr>
                <w:i/>
              </w:rPr>
            </w:rPrChange>
          </w:rPr>
          <w:t xml:space="preserve">CNN dan RNN masing – masing memiliki tugas untuk melakukan ekstraksi kanal dan identifikasi. </w:t>
        </w:r>
      </w:ins>
      <w:ins w:id="67" w:author="Zero" w:date="2021-04-14T22:03:00Z">
        <w:r w:rsidR="003707E8" w:rsidRPr="003707E8">
          <w:rPr>
            <w:rPrChange w:id="68" w:author="Zero" w:date="2021-04-14T22:04:00Z">
              <w:rPr>
                <w:i/>
              </w:rPr>
            </w:rPrChange>
          </w:rPr>
          <w:t>Eksperimen in</w:t>
        </w:r>
        <w:r w:rsidR="009A6A25">
          <w:t xml:space="preserve">i menunjukkan </w:t>
        </w:r>
      </w:ins>
      <w:ins w:id="69" w:author="Zero" w:date="2021-04-24T20:49:00Z">
        <w:r w:rsidR="00BA66C2">
          <w:t xml:space="preserve">adanya penginkatan </w:t>
        </w:r>
      </w:ins>
      <w:ins w:id="70" w:author="Zero" w:date="2021-04-14T22:03:00Z">
        <w:r w:rsidR="009A6A25">
          <w:t xml:space="preserve">akurasi sebesar 89,38 </w:t>
        </w:r>
      </w:ins>
      <w:ins w:id="71" w:author="Zero" w:date="2021-04-19T20:31:00Z">
        <w:r w:rsidR="009A6A25">
          <w:t xml:space="preserve">% </w:t>
        </w:r>
      </w:ins>
      <w:ins w:id="72" w:author="Zero" w:date="2021-04-14T22:03:00Z">
        <w:r w:rsidR="003707E8" w:rsidRPr="003707E8">
          <w:rPr>
            <w:rPrChange w:id="73" w:author="Zero" w:date="2021-04-14T22:04:00Z">
              <w:rPr>
                <w:i/>
              </w:rPr>
            </w:rPrChange>
          </w:rPr>
          <w:t>ketika menggunakan CNN</w:t>
        </w:r>
      </w:ins>
      <w:ins w:id="74" w:author="Zero" w:date="2021-04-24T20:49:00Z">
        <w:r w:rsidR="00BA66C2">
          <w:t xml:space="preserve"> sebagai metode ekstraksi kanal</w:t>
        </w:r>
      </w:ins>
      <w:ins w:id="75" w:author="Zero" w:date="2021-04-14T22:03:00Z">
        <w:r w:rsidR="003707E8" w:rsidRPr="003707E8">
          <w:rPr>
            <w:rPrChange w:id="76" w:author="Zero" w:date="2021-04-14T22:04:00Z">
              <w:rPr>
                <w:i/>
              </w:rPr>
            </w:rPrChange>
          </w:rPr>
          <w:t>, jika dibandingkan tanpa CNN</w:t>
        </w:r>
      </w:ins>
      <w:ins w:id="77" w:author="Zero" w:date="2021-04-14T22:04:00Z">
        <w:r w:rsidR="009A6A25">
          <w:t xml:space="preserve"> yang memperoleh akurasi hanya 76,18</w:t>
        </w:r>
      </w:ins>
      <w:ins w:id="78" w:author="Zero" w:date="2021-04-19T20:31:00Z">
        <w:r w:rsidR="009A6A25">
          <w:t>%.</w:t>
        </w:r>
      </w:ins>
      <w:ins w:id="79" w:author="Zero" w:date="2021-04-24T20:52:00Z">
        <w:r w:rsidR="00BA66C2">
          <w:t xml:space="preserve"> Sementara itu, </w:t>
        </w:r>
      </w:ins>
      <w:ins w:id="80" w:author="Zero" w:date="2021-04-24T20:53:00Z">
        <w:r w:rsidR="00BA66C2">
          <w:t xml:space="preserve">model optimasi SGD memberikan akurasi yang lebih baik jika dibandingkan dengan Adadelta. </w:t>
        </w:r>
      </w:ins>
      <w:ins w:id="81" w:author="Zero" w:date="2021-04-14T22:04:00Z">
        <w:r w:rsidR="003707E8">
          <w:rPr>
            <w:i/>
          </w:rPr>
          <w:t xml:space="preserve"> </w:t>
        </w:r>
      </w:ins>
      <w:ins w:id="82" w:author="Zero" w:date="2021-04-14T22:01:00Z">
        <w:r w:rsidR="003707E8">
          <w:rPr>
            <w:i/>
          </w:rPr>
          <w:t xml:space="preserve"> </w:t>
        </w:r>
      </w:ins>
      <w:del w:id="83" w:author="Zero" w:date="2021-04-14T22:04:00Z">
        <w:r w:rsidR="005B0344" w:rsidRPr="005B0344" w:rsidDel="003707E8">
          <w:delText xml:space="preserve">This electronic document is a “live” template and already defines the components of your paper [title, text, heads, etc.] in its style sheet. </w:delText>
        </w:r>
        <w:r w:rsidR="005B0344" w:rsidRPr="0056610F" w:rsidDel="003707E8">
          <w:delText xml:space="preserve"> </w:delText>
        </w:r>
        <w:r w:rsidR="00E7596C" w:rsidRPr="0056610F" w:rsidDel="003707E8">
          <w:rPr>
            <w:i/>
          </w:rPr>
          <w:delText>*</w:delText>
        </w:r>
        <w:r w:rsidR="005B0344" w:rsidRPr="0056610F" w:rsidDel="003707E8">
          <w:rPr>
            <w:i/>
          </w:rPr>
          <w:delText>CRITICAL:  Do</w:delText>
        </w:r>
        <w:r w:rsidR="005B0344" w:rsidRPr="0056610F" w:rsidDel="003707E8">
          <w:rPr>
            <w:rFonts w:eastAsia="Times New Roman"/>
            <w:i/>
          </w:rPr>
          <w:delText xml:space="preserve"> </w:delText>
        </w:r>
        <w:r w:rsidR="005B0344" w:rsidRPr="0056610F" w:rsidDel="003707E8">
          <w:rPr>
            <w:i/>
          </w:rPr>
          <w:delText>Not</w:delText>
        </w:r>
        <w:r w:rsidR="005B0344" w:rsidRPr="0056610F" w:rsidDel="003707E8">
          <w:rPr>
            <w:rFonts w:eastAsia="Times New Roman"/>
            <w:i/>
          </w:rPr>
          <w:delText xml:space="preserve"> </w:delText>
        </w:r>
        <w:r w:rsidR="005B0344" w:rsidRPr="0056610F" w:rsidDel="003707E8">
          <w:rPr>
            <w:i/>
          </w:rPr>
          <w:delText>Use</w:delText>
        </w:r>
        <w:r w:rsidR="005B0344" w:rsidRPr="0056610F" w:rsidDel="003707E8">
          <w:rPr>
            <w:rFonts w:eastAsia="Times New Roman"/>
            <w:i/>
          </w:rPr>
          <w:delText xml:space="preserve"> </w:delText>
        </w:r>
        <w:r w:rsidR="005B0344" w:rsidRPr="0056610F" w:rsidDel="003707E8">
          <w:rPr>
            <w:i/>
          </w:rPr>
          <w:delText>Symbols,</w:delText>
        </w:r>
        <w:r w:rsidR="005B0344" w:rsidRPr="0056610F" w:rsidDel="003707E8">
          <w:rPr>
            <w:rFonts w:eastAsia="Times New Roman"/>
            <w:i/>
          </w:rPr>
          <w:delText xml:space="preserve"> </w:delText>
        </w:r>
        <w:r w:rsidR="005B0344" w:rsidRPr="0056610F" w:rsidDel="003707E8">
          <w:rPr>
            <w:i/>
          </w:rPr>
          <w:delText>Special</w:delText>
        </w:r>
        <w:r w:rsidR="005B0344" w:rsidRPr="0056610F" w:rsidDel="003707E8">
          <w:rPr>
            <w:rFonts w:eastAsia="Times New Roman"/>
            <w:i/>
          </w:rPr>
          <w:delText xml:space="preserve"> </w:delText>
        </w:r>
        <w:r w:rsidR="005B0344" w:rsidRPr="0056610F" w:rsidDel="003707E8">
          <w:rPr>
            <w:i/>
          </w:rPr>
          <w:delText>Characters,</w:delText>
        </w:r>
        <w:r w:rsidR="005B0344" w:rsidRPr="0056610F" w:rsidDel="003707E8">
          <w:rPr>
            <w:rFonts w:eastAsia="Times New Roman"/>
            <w:i/>
          </w:rPr>
          <w:delText xml:space="preserve"> </w:delText>
        </w:r>
        <w:r w:rsidR="00D7522C" w:rsidDel="003707E8">
          <w:rPr>
            <w:rFonts w:eastAsia="Times New Roman"/>
            <w:i/>
          </w:rPr>
          <w:delText xml:space="preserve">Footnotes, </w:delText>
        </w:r>
        <w:r w:rsidR="005B0344" w:rsidRPr="0056610F" w:rsidDel="003707E8">
          <w:rPr>
            <w:i/>
          </w:rPr>
          <w:delText>or</w:delText>
        </w:r>
        <w:r w:rsidR="005B0344" w:rsidRPr="0056610F" w:rsidDel="003707E8">
          <w:rPr>
            <w:rFonts w:eastAsia="Times New Roman"/>
            <w:i/>
          </w:rPr>
          <w:delText xml:space="preserve"> </w:delText>
        </w:r>
        <w:r w:rsidR="005B0344" w:rsidRPr="0056610F" w:rsidDel="003707E8">
          <w:rPr>
            <w:i/>
          </w:rPr>
          <w:delText>Math</w:delText>
        </w:r>
        <w:r w:rsidR="005B0344" w:rsidRPr="0056610F" w:rsidDel="003707E8">
          <w:rPr>
            <w:rFonts w:eastAsia="Times New Roman"/>
            <w:i/>
          </w:rPr>
          <w:delText xml:space="preserve"> </w:delText>
        </w:r>
        <w:r w:rsidR="005B0344" w:rsidRPr="0056610F" w:rsidDel="003707E8">
          <w:rPr>
            <w:i/>
          </w:rPr>
          <w:delText>in</w:delText>
        </w:r>
        <w:r w:rsidR="005B0344" w:rsidRPr="0056610F" w:rsidDel="003707E8">
          <w:rPr>
            <w:rFonts w:eastAsia="Times New Roman"/>
            <w:i/>
          </w:rPr>
          <w:delText xml:space="preserve"> Paper </w:delText>
        </w:r>
        <w:r w:rsidR="005B0344" w:rsidRPr="0056610F" w:rsidDel="003707E8">
          <w:rPr>
            <w:i/>
          </w:rPr>
          <w:delText>Title</w:delText>
        </w:r>
        <w:r w:rsidR="005B0344" w:rsidRPr="0056610F" w:rsidDel="003707E8">
          <w:rPr>
            <w:rFonts w:eastAsia="Times New Roman"/>
            <w:i/>
          </w:rPr>
          <w:delText xml:space="preserve"> o</w:delText>
        </w:r>
        <w:r w:rsidR="005B0344" w:rsidRPr="0056610F" w:rsidDel="003707E8">
          <w:rPr>
            <w:i/>
          </w:rPr>
          <w:delText>r</w:delText>
        </w:r>
        <w:r w:rsidR="005B0344" w:rsidRPr="0056610F" w:rsidDel="003707E8">
          <w:rPr>
            <w:rFonts w:eastAsia="Times New Roman"/>
            <w:i/>
          </w:rPr>
          <w:delText xml:space="preserve"> </w:delText>
        </w:r>
        <w:r w:rsidR="005B0344" w:rsidRPr="0056610F" w:rsidDel="003707E8">
          <w:rPr>
            <w:i/>
          </w:rPr>
          <w:delText>Abstract</w:delText>
        </w:r>
        <w:r w:rsidRPr="0056610F" w:rsidDel="003707E8">
          <w:delText xml:space="preserve">. </w:delText>
        </w:r>
        <w:r w:rsidRPr="007C0308" w:rsidDel="003707E8">
          <w:rPr>
            <w:iCs/>
          </w:rPr>
          <w:delText>(</w:delText>
        </w:r>
        <w:r w:rsidRPr="005B0344" w:rsidDel="003707E8">
          <w:rPr>
            <w:b w:val="0"/>
            <w:i/>
            <w:iCs/>
          </w:rPr>
          <w:delText>Abstract</w:delText>
        </w:r>
        <w:r w:rsidRPr="007C0308" w:rsidDel="003707E8">
          <w:rPr>
            <w:iCs/>
          </w:rPr>
          <w:delText>)</w:delText>
        </w:r>
      </w:del>
    </w:p>
    <w:p w14:paraId="6911867F" w14:textId="6FBA36C2" w:rsidR="009303D9" w:rsidRPr="004D72B5" w:rsidRDefault="004D72B5" w:rsidP="00972203">
      <w:pPr>
        <w:pStyle w:val="Keywords"/>
      </w:pPr>
      <w:r w:rsidRPr="004D72B5">
        <w:t>Keywords—</w:t>
      </w:r>
      <w:del w:id="84" w:author="Zero" w:date="2021-04-14T22:05:00Z">
        <w:r w:rsidR="009303D9" w:rsidRPr="004D72B5" w:rsidDel="003707E8">
          <w:delText>component</w:delText>
        </w:r>
      </w:del>
      <w:del w:id="85" w:author="Zero" w:date="2021-04-24T20:09:00Z">
        <w:r w:rsidR="00D7522C" w:rsidDel="00DD375B">
          <w:delText>,</w:delText>
        </w:r>
      </w:del>
      <w:del w:id="86" w:author="Zero" w:date="2021-04-14T22:05:00Z">
        <w:r w:rsidR="009303D9" w:rsidRPr="004D72B5" w:rsidDel="003707E8">
          <w:delText xml:space="preserve"> formatting</w:delText>
        </w:r>
      </w:del>
      <w:ins w:id="87" w:author="Zero" w:date="2021-04-14T22:05:00Z">
        <w:r w:rsidR="003707E8">
          <w:t xml:space="preserve"> EEG Signal</w:t>
        </w:r>
      </w:ins>
      <w:r w:rsidR="00D7522C">
        <w:t>,</w:t>
      </w:r>
      <w:r w:rsidR="009303D9" w:rsidRPr="004D72B5">
        <w:t xml:space="preserve"> </w:t>
      </w:r>
      <w:del w:id="88" w:author="Zero" w:date="2021-04-14T22:05:00Z">
        <w:r w:rsidR="009303D9" w:rsidRPr="004D72B5" w:rsidDel="003707E8">
          <w:delText>style</w:delText>
        </w:r>
      </w:del>
      <w:ins w:id="89" w:author="Zero" w:date="2021-04-14T22:05:00Z">
        <w:r w:rsidR="003707E8">
          <w:t>Wavelet</w:t>
        </w:r>
      </w:ins>
      <w:ins w:id="90" w:author="Zero" w:date="2021-04-25T20:21:00Z">
        <w:r w:rsidR="004E51E0">
          <w:t xml:space="preserve"> Filters</w:t>
        </w:r>
      </w:ins>
      <w:r w:rsidR="00D7522C">
        <w:t>,</w:t>
      </w:r>
      <w:r w:rsidR="009303D9" w:rsidRPr="004D72B5">
        <w:t xml:space="preserve"> </w:t>
      </w:r>
      <w:del w:id="91" w:author="Zero" w:date="2021-04-14T22:05:00Z">
        <w:r w:rsidR="009303D9" w:rsidRPr="004D72B5" w:rsidDel="003707E8">
          <w:delText>styling</w:delText>
        </w:r>
      </w:del>
      <w:ins w:id="92" w:author="Zero" w:date="2021-04-14T22:05:00Z">
        <w:r w:rsidR="003707E8">
          <w:t>RCNN</w:t>
        </w:r>
      </w:ins>
      <w:ins w:id="93" w:author="Zero" w:date="2021-04-24T20:09:00Z">
        <w:r w:rsidR="00DD375B">
          <w:t>, post-stroke</w:t>
        </w:r>
      </w:ins>
      <w:del w:id="94" w:author="Zero" w:date="2021-04-14T22:05:00Z">
        <w:r w:rsidR="00D7522C" w:rsidDel="003707E8">
          <w:delText>,</w:delText>
        </w:r>
        <w:r w:rsidR="009303D9" w:rsidRPr="004D72B5" w:rsidDel="003707E8">
          <w:delText xml:space="preserve"> insert (</w:delText>
        </w:r>
        <w:r w:rsidR="009303D9" w:rsidRPr="005B0344" w:rsidDel="003707E8">
          <w:rPr>
            <w:b w:val="0"/>
          </w:rPr>
          <w:delText>key words</w:delText>
        </w:r>
        <w:r w:rsidR="009303D9" w:rsidRPr="004D72B5" w:rsidDel="003707E8">
          <w:delText>)</w:delText>
        </w:r>
      </w:del>
    </w:p>
    <w:p w14:paraId="606199B7" w14:textId="26FF20F1" w:rsidR="009303D9" w:rsidRPr="00D632BE" w:rsidRDefault="009303D9">
      <w:pPr>
        <w:pStyle w:val="Heading1"/>
        <w:jc w:val="center"/>
        <w:pPrChange w:id="95" w:author="Zero" w:date="2021-04-19T14:32:00Z">
          <w:pPr>
            <w:pStyle w:val="Heading1"/>
          </w:pPr>
        </w:pPrChange>
      </w:pPr>
      <w:r w:rsidRPr="00D632BE">
        <w:t>Introduction</w:t>
      </w:r>
    </w:p>
    <w:p w14:paraId="1B52EAAF" w14:textId="77777777" w:rsidR="00E02BEC" w:rsidRPr="00E02BEC" w:rsidRDefault="00E02BEC" w:rsidP="00564B97">
      <w:pPr>
        <w:pStyle w:val="BodyText"/>
        <w:rPr>
          <w:szCs w:val="24"/>
        </w:rPr>
      </w:pPr>
      <w:r w:rsidRPr="00E02BEC">
        <w:rPr>
          <w:szCs w:val="24"/>
        </w:rPr>
        <w:t>Stroke terjadi karena adanya hambatan aliran darah yang menyuplai nutrisi dan oksigen di otak. Kurangnya suplai darah menyebabkan sebagian area sel otak akan mati, sehingga anggota tubuh yang dikendalikan oleh area tersebut akan kehilangan fungsinya yang berakibat pada kecacatan</w:t>
      </w:r>
      <w:r w:rsidR="00A3703B">
        <w:rPr>
          <w:szCs w:val="24"/>
          <w:lang w:val="en-US"/>
        </w:rPr>
        <w:t xml:space="preserve"> </w:t>
      </w:r>
      <w:r w:rsidR="00D578A9">
        <w:rPr>
          <w:szCs w:val="24"/>
          <w:lang w:val="en-US"/>
        </w:rPr>
        <w:fldChar w:fldCharType="begin" w:fldLock="1"/>
      </w:r>
      <w:r w:rsidR="00B00C5C">
        <w:rPr>
          <w:szCs w:val="24"/>
          <w:lang w:val="en-US"/>
        </w:rPr>
        <w:instrText>ADDIN CSL_CITATION {"citationItems":[{"id":"ITEM-1","itemData":{"DOI":"10.1109/TNSRE.2017.2678161","ISSN":"15344320","PMID":"28278477","abstract":"Stroke is a leading cause for adult disability, which in many cases causes motor deficits. Despite the developments in motor rehabilitation techniques, recovery of upper limb functions after stroke is limited and heterogeneous in terms of outcomes, and knowledge of important factors that may affect the outcome of the therapy is necessary tomake a reasonable prediction for individual patients. In this paper, we assessed the relationship between quantitative electroencephalographic (QEEG) measures and the motor outcome in chronic stroke patients that underwent a robot-Assisted rehabilitation program to evaluate the utility ofQEEG indices to predictmotor recovery. For this purpose, we acquired resting-state electroencephalographic signals fromwhich the power ratio index (PRI), delta/alpha ratio, and brain symmetry index were calculated. The outcome of the motor rehabilitationwas evaluated using upper limb section of the Fugl-Meyer Assessment. We found that PRI was significantly correlatedwith themotor recovery, suggesting that this indexmay provide useful information to predict the rehabilitation outcome. Index Terms-Chronic stroke, robot-Assisted rehabilitation, quantitative electroencephalography(QEEG), outcome prediction.","author":[{"dropping-particle":"","family":"Trujillo","given":"Paula","non-dropping-particle":"","parse-names":false,"suffix":""},{"dropping-particle":"","family":"Mastropietro","given":"Alfonso","non-dropping-particle":"","parse-names":false,"suffix":""},{"dropping-particle":"","family":"Scano","given":"Alessandro","non-dropping-particle":"","parse-names":false,"suffix":""},{"dropping-particle":"","family":"Chiavenna","given":"Andrea","non-dropping-particle":"","parse-names":false,"suffix":""},{"dropping-particle":"","family":"Mrakic-Sposta","given":"Simona","non-dropping-particle":"","parse-names":false,"suffix":""},{"dropping-particle":"","family":"Caimmi","given":"Marco","non-dropping-particle":"","parse-names":false,"suffix":""},{"dropping-particle":"","family":"Molteni","given":"Franco","non-dropping-particle":"","parse-names":false,"suffix":""},{"dropping-particle":"","family":"Rizzo","given":"Giovanna","non-dropping-particle":"","parse-names":false,"suffix":""}],"container-title":"IEEE Transactions on Neural Systems and Rehabilitation Engineering","id":"ITEM-1","issue":"5","issued":{"date-parts":[["2017"]]},"page":"1058-1067","title":"Quantitative EEG for predicting upper limb motor recovery in chronic stroke robot-Assisted rehabilitation","type":"article-journal","volume":"27"},"uris":["http://www.mendeley.com/documents/?uuid=9825102d-6efb-4a45-b79d-c08f0cff2409"]}],"mendeley":{"formattedCitation":"[1]","plainTextFormattedCitation":"[1]","previouslyFormattedCitation":"[1]"},"properties":{"noteIndex":0},"schema":"https://github.com/citation-style-language/schema/raw/master/csl-citation.json"}</w:instrText>
      </w:r>
      <w:r w:rsidR="00D578A9">
        <w:rPr>
          <w:szCs w:val="24"/>
          <w:lang w:val="en-US"/>
        </w:rPr>
        <w:fldChar w:fldCharType="separate"/>
      </w:r>
      <w:r w:rsidR="00D578A9" w:rsidRPr="00D578A9">
        <w:rPr>
          <w:noProof/>
          <w:szCs w:val="24"/>
          <w:lang w:val="en-US"/>
        </w:rPr>
        <w:t>[1]</w:t>
      </w:r>
      <w:r w:rsidR="00D578A9">
        <w:rPr>
          <w:szCs w:val="24"/>
          <w:lang w:val="en-US"/>
        </w:rPr>
        <w:fldChar w:fldCharType="end"/>
      </w:r>
      <w:r w:rsidRPr="00E02BEC">
        <w:rPr>
          <w:szCs w:val="24"/>
        </w:rPr>
        <w:t xml:space="preserve">. Sebanyak sepertiga penderita stroke di dunia mengalami kecacatan </w:t>
      </w:r>
      <w:r w:rsidRPr="00E02BEC">
        <w:rPr>
          <w:szCs w:val="24"/>
        </w:rPr>
        <w:fldChar w:fldCharType="begin" w:fldLock="1"/>
      </w:r>
      <w:r w:rsidR="00B00C5C">
        <w:rPr>
          <w:szCs w:val="24"/>
        </w:rPr>
        <w:instrText>ADDIN CSL_CITATION {"citationItems":[{"id":"ITEM-1","itemData":{"DOI":"10.1161/CIR.0000000000000757","ISSN":"15244539","PMID":"31992061","abstract":"BACKGROUND: The American Heart Association, in conjunction with the National Institutes of Health, annually reports on the most up-to-date statistics related to heart disease, stroke, and cardiovascular risk factors, including core health behaviors (smoking, physical activity, diet, and weight) and health factors (cholesterol, blood pressure, and glucose control) that contribute to cardiovascular health. The Statistical Update presents the latest data on a range of major clinical heart and circulatory disease conditions (including stroke, congenital heart disease, rhythm disorders, subclinical atherosclerosis, coronary heart disease, heart failure, valvular disease, venous disease, and peripheral artery disease) and the associated outcomes (including quality of care, procedures, and economic costs). METHODS: The American Heart Association, through its Statistics Committee, continuously monitors and evaluates sources of data on heart disease and stroke in the United States to provide the most current information available in the annual Statistical Update. The 2020 Statistical Update is the product of a full year’s worth of effort by dedicated volunteer clinicians and scientists, committed government professionals, and American Heart Association staff members. This year’s edition includes data on the monitoring and benefits of cardiovascular health in the population, metrics to assess and monitor healthy diets, an enhanced focus on social determinants of health, a focus on the global burden of cardiovascular disease, and further evidence-based approaches to changing behaviors, implementation strategies, and implications of the American Heart Association’s 2020 Impact Goals. RESULTS: Each of the 26 chapters in the Statistical Update focuses on a different topic related to heart disease and stroke statistics. CONCLUSIONS: The Statistical Update represents a critical resource for the lay public, policy makers, media professionals, clinicians, healthcare administrators, researchers, health advocates, and others seeking the best available data on these factors and conditions.","author":[{"dropping-particle":"","family":"Virani","given":"Salim S.","non-dropping-particle":"","parse-names":false,"suffix":""},{"dropping-particle":"","family":"Alonso","given":"Alvaro","non-dropping-particle":"","parse-names":false,"suffix":""},{"dropping-particle":"","family":"Benjamin","given":"Emelia J.","non-dropping-particle":"","parse-names":false,"suffix":""},{"dropping-particle":"","family":"Bittencourt","given":"Marcio S.","non-dropping-particle":"","parse-names":false,"suffix":""},{"dropping-particle":"","family":"Callaway","given":"Clifton W.","non-dropping-particle":"","parse-names":false,"suffix":""},{"dropping-particle":"","family":"Carson","given":"April P.","non-dropping-particle":"","parse-names":false,"suffix":""},{"dropping-particle":"","family":"Chamberlain","given":"Alanna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R.","non-dropping-particle":"","parse-names":false,"suffix":""},{"dropping-particle":"","family":"Cheng","given":"Susan","non-dropping-particle":"","parse-names":false,"suffix":""},{"dropping-particle":"","family":"Delling","given":"Francesca N.","non-dropping-particle":"","parse-names":false,"suffix":""},{"dropping-particle":"","family":"Djousse","given":"Luc","non-dropping-particle":"","parse-names":false,"suffix":""},{"dropping-particle":"","family":"Elkind","given":"Mitchell S.V.","non-dropping-particle":"","parse-names":false,"suffix":""},{"dropping-particle":"","family":"Ferguson","given":"Jane F.","non-dropping-particle":"","parse-names":false,"suffix":""},{"dropping-particle":"","family":"Fornage","given":"Myriam","non-dropping-particle":"","parse-names":false,"suffix":""},{"dropping-particle":"","family":"Khan","given":"Sadiya S.","non-dropping-particle":"","parse-names":false,"suffix":""},{"dropping-particle":"","family":"Kissela","given":"Brett M.","non-dropping-particle":"","parse-names":false,"suffix":""},{"dropping-particle":"","family":"Knutson","given":"Kristen L.","non-dropping-particle":"","parse-names":false,"suffix":""},{"dropping-particle":"","family":"Kwan","given":"Tak W.","non-dropping-particle":"","parse-names":false,"suffix":""},{"dropping-particle":"","family":"Lackland","given":"Daniel T.","non-dropping-particle":"","parse-names":false,"suffix":""},{"dropping-particle":"","family":"Lewis","given":"Tené T.","non-dropping-particle":"","parse-names":false,"suffix":""},{"dropping-particle":"","family":"Lichtman","given":"Judith H.","non-dropping-particle":"","parse-names":false,"suffix":""},{"dropping-particle":"","family":"Longenecker","given":"Chris T.","non-dropping-particle":"","parse-names":false,"suffix":""},{"dropping-particle":"","family":"Loop","given":"Matthew Shane","non-dropping-particle":"","parse-names":false,"suffix":""},{"dropping-particle":"","family":"Lutsey","given":"Pamela L.","non-dropping-particle":"","parse-names":false,"suffix":""},{"dropping-particle":"","family":"Martin","given":"Seth S.","non-dropping-particle":"","parse-names":false,"suffix":""},{"dropping-particle":"","family":"Matsushita","given":"Kunihiro","non-dropping-particle":"","parse-names":false,"suffix":""},{"dropping-particle":"","family":"Moran","given":"Andrew E.","non-dropping-particle":"","parse-names":false,"suffix":""},{"dropping-particle":"","family":"Mussolino","given":"Michael E.","non-dropping-particle":"","parse-names":false,"suffix":""},{"dropping-particle":"","family":"Perak","given":"Amanda Marma","non-dropping-particle":"","parse-names":false,"suffix":""},{"dropping-particle":"","family":"Rosamond","given":"Wayne D.","non-dropping-particle":"","parse-names":false,"suffix":""},{"dropping-particle":"","family":"Roth","given":"Gregory A.","non-dropping-particle":"","parse-names":false,"suffix":""},{"dropping-particle":"","family":"Sampson","given":"Uchechukwu K.A.","non-dropping-particle":"","parse-names":false,"suffix":""},{"dropping-particle":"","family":"Satou","given":"Gary M.","non-dropping-particle":"","parse-names":false,"suffix":""},{"dropping-particle":"","family":"Schroeder","given":"Emily B.","non-dropping-particle":"","parse-names":false,"suffix":""},{"dropping-particle":"","family":"Shah","given":"Svati H.","non-dropping-particle":"","parse-names":false,"suffix":""},{"dropping-particle":"","family":"Shay","given":"Christina M.","non-dropping-particle":"","parse-names":false,"suffix":""},{"dropping-particle":"","family":"Spartano","given":"Nicole L.","non-dropping-particle":"","parse-names":false,"suffix":""},{"dropping-particle":"","family":"Stokes","given":"Andrew","non-dropping-particle":"","parse-names":false,"suffix":""},{"dropping-particle":"","family":"Tirschwell","given":"David L.","non-dropping-particle":"","parse-names":false,"suffix":""},{"dropping-particle":"","family":"VanWagner","given":"Lisa B.","non-dropping-particle":"","parse-names":false,"suffix":""},{"dropping-particle":"","family":"Tsao","given":"Connie W.","non-dropping-particle":"","parse-names":false,"suffix":""},{"dropping-particle":"","family":"Wong","given":"Sally S.","non-dropping-particle":"","parse-names":false,"suffix":""},{"dropping-particle":"","family":"Heard","given":"Debra G.","non-dropping-particle":"","parse-names":false,"suffix":""}],"container-title":"Circulation","id":"ITEM-1","issued":{"date-parts":[["2020"]]},"title":"Heart disease and stroke statistics—2020 update: A report from the American Heart Association","type":"article"},"uris":["http://www.mendeley.com/documents/?uuid=fe7bb21d-05de-4d2f-9c18-1ae0e916e50a"]}],"mendeley":{"formattedCitation":"[2]","plainTextFormattedCitation":"[2]","previouslyFormattedCitation":"[2]"},"properties":{"noteIndex":0},"schema":"https://github.com/citation-style-language/schema/raw/master/csl-citation.json"}</w:instrText>
      </w:r>
      <w:r w:rsidRPr="00E02BEC">
        <w:rPr>
          <w:szCs w:val="24"/>
        </w:rPr>
        <w:fldChar w:fldCharType="separate"/>
      </w:r>
      <w:r w:rsidR="00D578A9" w:rsidRPr="00D578A9">
        <w:rPr>
          <w:noProof/>
          <w:szCs w:val="24"/>
        </w:rPr>
        <w:t>[2]</w:t>
      </w:r>
      <w:r w:rsidRPr="00E02BEC">
        <w:rPr>
          <w:szCs w:val="24"/>
        </w:rPr>
        <w:fldChar w:fldCharType="end"/>
      </w:r>
      <w:r w:rsidRPr="00E02BEC">
        <w:rPr>
          <w:szCs w:val="24"/>
        </w:rPr>
        <w:t xml:space="preserve">. Oleh karena itu, tindakan rehabilitasi medis </w:t>
      </w:r>
      <w:r w:rsidR="00564B97">
        <w:rPr>
          <w:szCs w:val="24"/>
          <w:lang w:val="en-US"/>
        </w:rPr>
        <w:t>perlu</w:t>
      </w:r>
      <w:r w:rsidRPr="00E02BEC">
        <w:rPr>
          <w:szCs w:val="24"/>
        </w:rPr>
        <w:t xml:space="preserve"> dilakukan oleh neurolog untuk mengembalikan kondisi kesehatan pasien pasca-stroke. </w:t>
      </w:r>
      <w:r w:rsidR="00564B97">
        <w:rPr>
          <w:szCs w:val="24"/>
          <w:lang w:val="en-US"/>
        </w:rPr>
        <w:t>Salah satu</w:t>
      </w:r>
      <w:r w:rsidR="00EB160B">
        <w:rPr>
          <w:szCs w:val="24"/>
          <w:lang w:val="en-US"/>
        </w:rPr>
        <w:t xml:space="preserve"> prosedur untuk monitoring </w:t>
      </w:r>
      <w:r w:rsidRPr="00E02BEC">
        <w:rPr>
          <w:szCs w:val="24"/>
        </w:rPr>
        <w:t>pasien pasca-stroke adalah</w:t>
      </w:r>
      <w:r w:rsidR="00EB160B">
        <w:rPr>
          <w:szCs w:val="24"/>
          <w:lang w:val="en-US"/>
        </w:rPr>
        <w:t xml:space="preserve"> dengan standar</w:t>
      </w:r>
      <w:r w:rsidRPr="00E02BEC">
        <w:rPr>
          <w:szCs w:val="24"/>
        </w:rPr>
        <w:t xml:space="preserve"> National Institute of Health Stroke Scoring (NIHSS). Prosedur NIHSS dilakukan secara bertahap sehingga memerlukan waktu untuk evaluasi kondisi pasien. </w:t>
      </w:r>
    </w:p>
    <w:p w14:paraId="5701EFF3" w14:textId="77777777" w:rsidR="00E02BEC" w:rsidRPr="00E02BEC" w:rsidRDefault="00EB160B" w:rsidP="00E02BEC">
      <w:pPr>
        <w:pStyle w:val="BodyText"/>
        <w:rPr>
          <w:szCs w:val="24"/>
        </w:rPr>
      </w:pPr>
      <w:r>
        <w:rPr>
          <w:szCs w:val="24"/>
          <w:lang w:val="en-US"/>
        </w:rPr>
        <w:t>Instrumen lain</w:t>
      </w:r>
      <w:r w:rsidR="00E02BEC" w:rsidRPr="00E02BEC">
        <w:rPr>
          <w:szCs w:val="24"/>
        </w:rPr>
        <w:t xml:space="preserve"> yang dapat digunakan sebagai alternatif untuk </w:t>
      </w:r>
      <w:r>
        <w:rPr>
          <w:szCs w:val="24"/>
          <w:lang w:val="en-US"/>
        </w:rPr>
        <w:t xml:space="preserve">monitoring </w:t>
      </w:r>
      <w:r w:rsidR="00E02BEC" w:rsidRPr="00E02BEC">
        <w:rPr>
          <w:szCs w:val="24"/>
        </w:rPr>
        <w:t xml:space="preserve">pasien pasca-stroke adalah Elektroensephalogram (EEG) yang bekerja dengan merekam aktivitas listrik pada otak manusia melalui kulit kepala. </w:t>
      </w:r>
      <w:r w:rsidR="00D578A9">
        <w:rPr>
          <w:szCs w:val="24"/>
          <w:lang w:val="en-US"/>
        </w:rPr>
        <w:t xml:space="preserve">EEG sangat </w:t>
      </w:r>
      <w:r w:rsidR="00B00C5C">
        <w:rPr>
          <w:szCs w:val="24"/>
          <w:lang w:val="en-US"/>
        </w:rPr>
        <w:t>sensitif</w:t>
      </w:r>
      <w:r w:rsidR="00D578A9">
        <w:rPr>
          <w:szCs w:val="24"/>
          <w:lang w:val="en-US"/>
        </w:rPr>
        <w:t xml:space="preserve"> dalam </w:t>
      </w:r>
      <w:r w:rsidR="00B00C5C">
        <w:rPr>
          <w:szCs w:val="24"/>
          <w:lang w:val="en-US"/>
        </w:rPr>
        <w:t>menangkap</w:t>
      </w:r>
      <w:r w:rsidR="00D578A9">
        <w:rPr>
          <w:szCs w:val="24"/>
          <w:lang w:val="en-US"/>
        </w:rPr>
        <w:t xml:space="preserve"> kelainan aktivitas otak yang merupakan ciri khas dari kondisi stroke </w:t>
      </w:r>
      <w:r w:rsidR="00B00C5C">
        <w:rPr>
          <w:szCs w:val="24"/>
          <w:lang w:val="en-US"/>
        </w:rPr>
        <w:fldChar w:fldCharType="begin" w:fldLock="1"/>
      </w:r>
      <w:r w:rsidR="0025161E">
        <w:rPr>
          <w:szCs w:val="24"/>
          <w:lang w:val="en-US"/>
        </w:rPr>
        <w:instrText>ADDIN CSL_CITATION {"citationItems":[{"id":"ITEM-1","itemData":{"DOI":"10.1109/TNSRE.2017.2678161","ISSN":"15344320","PMID":"28278477","abstract":"Stroke is a leading cause for adult disability, which in many cases causes motor deficits. Despite the developments in motor rehabilitation techniques, recovery of upper limb functions after stroke is limited and heterogeneous in terms of outcomes, and knowledge of important factors that may affect the outcome of the therapy is necessary tomake a reasonable prediction for individual patients. In this paper, we assessed the relationship between quantitative electroencephalographic (QEEG) measures and the motor outcome in chronic stroke patients that underwent a robot-Assisted rehabilitation program to evaluate the utility ofQEEG indices to predictmotor recovery. For this purpose, we acquired resting-state electroencephalographic signals fromwhich the power ratio index (PRI), delta/alpha ratio, and brain symmetry index were calculated. The outcome of the motor rehabilitationwas evaluated using upper limb section of the Fugl-Meyer Assessment. We found that PRI was significantly correlatedwith themotor recovery, suggesting that this indexmay provide useful information to predict the rehabilitation outcome. Index Terms-Chronic stroke, robot-Assisted rehabilitation, quantitative electroencephalography(QEEG), outcome prediction.","author":[{"dropping-particle":"","family":"Trujillo","given":"Paula","non-dropping-particle":"","parse-names":false,"suffix":""},{"dropping-particle":"","family":"Mastropietro","given":"Alfonso","non-dropping-particle":"","parse-names":false,"suffix":""},{"dropping-particle":"","family":"Scano","given":"Alessandro","non-dropping-particle":"","parse-names":false,"suffix":""},{"dropping-particle":"","family":"Chiavenna","given":"Andrea","non-dropping-particle":"","parse-names":false,"suffix":""},{"dropping-particle":"","family":"Mrakic-Sposta","given":"Simona","non-dropping-particle":"","parse-names":false,"suffix":""},{"dropping-particle":"","family":"Caimmi","given":"Marco","non-dropping-particle":"","parse-names":false,"suffix":""},{"dropping-particle":"","family":"Molteni","given":"Franco","non-dropping-particle":"","parse-names":false,"suffix":""},{"dropping-particle":"","family":"Rizzo","given":"Giovanna","non-dropping-particle":"","parse-names":false,"suffix":""}],"container-title":"IEEE Transactions on Neural Systems and Rehabilitation Engineering","id":"ITEM-1","issue":"5","issued":{"date-parts":[["2017"]]},"page":"1058-1067","title":"Quantitative EEG for predicting upper limb motor recovery in chronic stroke robot-Assisted rehabilitation","type":"article-journal","volume":"27"},"uris":["http://www.mendeley.com/documents/?uuid=9825102d-6efb-4a45-b79d-c08f0cff2409"]}],"mendeley":{"formattedCitation":"[1]","plainTextFormattedCitation":"[1]","previouslyFormattedCitation":"[1]"},"properties":{"noteIndex":0},"schema":"https://github.com/citation-style-language/schema/raw/master/csl-citation.json"}</w:instrText>
      </w:r>
      <w:r w:rsidR="00B00C5C">
        <w:rPr>
          <w:szCs w:val="24"/>
          <w:lang w:val="en-US"/>
        </w:rPr>
        <w:fldChar w:fldCharType="separate"/>
      </w:r>
      <w:r w:rsidR="00B00C5C" w:rsidRPr="00B00C5C">
        <w:rPr>
          <w:noProof/>
          <w:szCs w:val="24"/>
          <w:lang w:val="en-US"/>
        </w:rPr>
        <w:t>[1]</w:t>
      </w:r>
      <w:r w:rsidR="00B00C5C">
        <w:rPr>
          <w:szCs w:val="24"/>
          <w:lang w:val="en-US"/>
        </w:rPr>
        <w:fldChar w:fldCharType="end"/>
      </w:r>
      <w:r w:rsidR="00D578A9">
        <w:rPr>
          <w:szCs w:val="24"/>
          <w:lang w:val="en-US"/>
        </w:rPr>
        <w:t>.</w:t>
      </w:r>
      <w:r w:rsidR="00B00C5C">
        <w:rPr>
          <w:szCs w:val="24"/>
          <w:lang w:val="en-US"/>
        </w:rPr>
        <w:t xml:space="preserve"> </w:t>
      </w:r>
      <w:r>
        <w:rPr>
          <w:szCs w:val="24"/>
          <w:lang w:val="en-US"/>
        </w:rPr>
        <w:t xml:space="preserve">Sinyal EEG pasca-stroke dibaca oleh </w:t>
      </w:r>
      <w:r>
        <w:rPr>
          <w:szCs w:val="24"/>
        </w:rPr>
        <w:t>n</w:t>
      </w:r>
      <w:r w:rsidR="00E02BEC" w:rsidRPr="00E02BEC">
        <w:rPr>
          <w:szCs w:val="24"/>
        </w:rPr>
        <w:t xml:space="preserve">eurolog dengan mengamati irama, perbedaan gelombang antar kanal simetrik, dan perubahan amplitudo. Penelitian terdahulu menggunakan sinyal EEG untuk klasifikasi kelas – kelas stroke iskemik </w:t>
      </w:r>
      <w:r w:rsidR="00E02BEC" w:rsidRPr="00E02BEC">
        <w:rPr>
          <w:szCs w:val="24"/>
        </w:rPr>
        <w:fldChar w:fldCharType="begin" w:fldLock="1"/>
      </w:r>
      <w:r w:rsidR="00B00C5C">
        <w:rPr>
          <w:szCs w:val="24"/>
        </w:rPr>
        <w:instrText>ADDIN CSL_CITATION {"citationItems":[{"id":"ITEM-1","itemData":{"DOI":"10.1063/1.4991232","ISBN":"9780735415362","ISSN":"15517616","abstract":"In Indonesia, based on the result of Basic Health Research 2013, the number of stroke patients had increased from 8.3 ‰ (2007) to 12.1 ‰ (2013). These days, some researchers are using electroencephalography (EEG) result as another option to detect the stroke disease besides CT Scan image as the gold standard. A previous study on the data of stroke and healthy patients in National Brain Center Hospital (RS PON) used Brain Symmetry Index (BSI), Delta-Alpha Ratio (DAR), and Delta-Theta-Alpha-Beta Ratio (DTABR) as the features for classification by an Extreme Learning Machine (ELM). The study got 85% accuracy with sensitivity above 86 % for acute ischemic stroke detection. Using EEG data means dealing with many data dimensions, and it can reduce the accuracy of classifier (the curse of dimensionality). Principal Component Analysis (PCA) could reduce dimensionality and computation cost without decreasing classification accuracy. XGBoost, as the scalable tree boosting classifier, can solve real-world scale problems (Higgs Boson and Allstate dataset) with using a minimal amount of resources. This paper reuses the same data from RS PON and features from previous research, preprocessed with PCA and classified with XGBoost, to increase the accuracy with fewer electrodes. The specific fewer electrodes improved the accuracy of stroke detection. Our future work will examine the other algorithm besides PCA to get higher accuracy with less number of channels.","author":[{"dropping-particle":"","family":"Fitriah","given":"N.","non-dropping-particle":"","parse-names":false,"suffix":""},{"dropping-particle":"","family":"Wijaya","given":"S. K.","non-dropping-particle":"","parse-names":false,"suffix":""},{"dropping-particle":"","family":"Fanany","given":"M. I.","non-dropping-particle":"","parse-names":false,"suffix":""},{"dropping-particle":"","family":"Badri","given":"C.","non-dropping-particle":"","parse-names":false,"suffix":""},{"dropping-particle":"","family":"Rezal","given":"M.","non-dropping-particle":"","parse-names":false,"suffix":""}],"container-title":"AIP Conference Proceedings","id":"ITEM-1","issued":{"date-parts":[["2017"]]},"title":"EEG channels reduction using PCA to increase XGBoost's accuracy for stroke detection","type":"paper-conference"},"uris":["http://www.mendeley.com/documents/?uuid=c19b5aea-b77a-4135-9407-9f5acd709ffb"]}],"mendeley":{"formattedCitation":"[3]","plainTextFormattedCitation":"[3]","previouslyFormattedCitation":"[3]"},"properties":{"noteIndex":0},"schema":"https://github.com/citation-style-language/schema/raw/master/csl-citation.json"}</w:instrText>
      </w:r>
      <w:r w:rsidR="00E02BEC" w:rsidRPr="00E02BEC">
        <w:rPr>
          <w:szCs w:val="24"/>
        </w:rPr>
        <w:fldChar w:fldCharType="separate"/>
      </w:r>
      <w:r w:rsidR="00D578A9" w:rsidRPr="00D578A9">
        <w:rPr>
          <w:noProof/>
          <w:szCs w:val="24"/>
        </w:rPr>
        <w:t>[3]</w:t>
      </w:r>
      <w:r w:rsidR="00E02BEC" w:rsidRPr="00E02BEC">
        <w:rPr>
          <w:szCs w:val="24"/>
        </w:rPr>
        <w:fldChar w:fldCharType="end"/>
      </w:r>
      <w:r w:rsidR="00E02BEC" w:rsidRPr="00E02BEC">
        <w:rPr>
          <w:szCs w:val="24"/>
        </w:rPr>
        <w:t xml:space="preserve"> dan sinyal EEG dapat dianalisis untuk menemukan parameter terbaik dalam membedakan kondisi stroke dan no stroke </w:t>
      </w:r>
      <w:r w:rsidR="00E02BEC" w:rsidRPr="00E02BEC">
        <w:rPr>
          <w:szCs w:val="24"/>
        </w:rPr>
        <w:fldChar w:fldCharType="begin" w:fldLock="1"/>
      </w:r>
      <w:r w:rsidR="00B00C5C">
        <w:rPr>
          <w:szCs w:val="24"/>
        </w:rPr>
        <w:instrText>ADDIN CSL_CITATION {"citationItems":[{"id":"ITEM-1","itemData":{"DOI":"10.1109/ISITIA.2019.8937131","ISBN":"9781728137490","abstract":"Nowadays, Stroke has been the second most cause of deaths in the world after Ischaemic heart disease. Rehabilitation of stroke patients after the attack is still the most effective way of restoring the patients to normal. However, most of the rehabilitation methods are done manually. In most of stroke rehabilitation programs, the evaluation procedures are still done using visual observation by clinicians. Considering that background, this study is the preliminary stage in preparing stroke rehabilitation monitoring by using EEG. Since EEG has been used widely for studying the human motion and human control especially in the neural system, applying EEG for stroke rehabilitation monitoring and evaluation would be a great solution because the assessment of the rehabilitation progress can be quantified in a better way. Eleven healthy subjects performing specific motion tasks: baseline (no motion), finger motion, grasping and elbow-flexion, the EEG is then recorded and extracted. Statistical parameters were calculated to get the EEG pattern such as mean and mean absolute value (MAV). From the data analysis, we found that during motion, the value of MAV was tended to decrease in low beta bands. We also found that the maximum amplitude of relaxing or no motion (MAR) is higher than the maximum amplitude of the movement (MAM) in the low beta band both C3 and C4 channel.","author":[{"dropping-particle":"","family":"Mulyanto","given":"Dwi Rahmat","non-dropping-particle":"","parse-names":false,"suffix":""},{"dropping-particle":"","family":"Pane","given":"Evi Septiana","non-dropping-particle":"","parse-names":false,"suffix":""},{"dropping-particle":"","family":"Islamiyah","given":"Wardah Rahmatul","non-dropping-particle":"","parse-names":false,"suffix":""},{"dropping-particle":"","family":"Purnomo","given":"Mauridhi Hery","non-dropping-particle":"","parse-names":false,"suffix":""},{"dropping-particle":"","family":"Wibawa","given":"Adhi Dharma","non-dropping-particle":"","parse-names":false,"suffix":""}],"container-title":"Proceedings - 2019 International Seminar on Intelligent Technology and Its Application, ISITIA 2019","id":"ITEM-1","issued":{"date-parts":[["2019"]]},"title":"EEG-based Motion Task for Healthy Subjects Using Time Domain Feature Extraction: A Preliminary Study for Finding Parameter for Stroke Rehabilitation Monitoring","type":"paper-conference"},"uris":["http://www.mendeley.com/documents/?uuid=b909527f-6ac1-44aa-81dc-98c2c7d18240"]}],"mendeley":{"formattedCitation":"[4]","plainTextFormattedCitation":"[4]","previouslyFormattedCitation":"[4]"},"properties":{"noteIndex":0},"schema":"https://github.com/citation-style-language/schema/raw/master/csl-citation.json"}</w:instrText>
      </w:r>
      <w:r w:rsidR="00E02BEC" w:rsidRPr="00E02BEC">
        <w:rPr>
          <w:szCs w:val="24"/>
        </w:rPr>
        <w:fldChar w:fldCharType="separate"/>
      </w:r>
      <w:r w:rsidR="00D578A9" w:rsidRPr="00D578A9">
        <w:rPr>
          <w:noProof/>
          <w:szCs w:val="24"/>
        </w:rPr>
        <w:t>[4]</w:t>
      </w:r>
      <w:r w:rsidR="00E02BEC" w:rsidRPr="00E02BEC">
        <w:rPr>
          <w:szCs w:val="24"/>
        </w:rPr>
        <w:fldChar w:fldCharType="end"/>
      </w:r>
      <w:r w:rsidR="00E02BEC" w:rsidRPr="00E02BEC">
        <w:rPr>
          <w:szCs w:val="24"/>
        </w:rPr>
        <w:t xml:space="preserve">. Selain </w:t>
      </w:r>
      <w:r w:rsidR="00E02BEC" w:rsidRPr="00E02BEC">
        <w:rPr>
          <w:szCs w:val="24"/>
        </w:rPr>
        <w:t xml:space="preserve">itu, sinyal EEG dapat pula digunakan untuk klasifikasi emosi milik pasien stroke </w:t>
      </w:r>
      <w:r w:rsidR="00E02BEC" w:rsidRPr="00E02BEC">
        <w:rPr>
          <w:szCs w:val="24"/>
        </w:rPr>
        <w:fldChar w:fldCharType="begin" w:fldLock="1"/>
      </w:r>
      <w:r w:rsidR="00B00C5C">
        <w:rPr>
          <w:szCs w:val="24"/>
        </w:rPr>
        <w:instrText>ADDIN CSL_CITATION {"citationItems":[{"id":"ITEM-1","itemData":{"DOI":"10.3390/brainsci10100672","ISSN":"20763425","abstract":"Emotion assessment in stroke patients gives meaningful information to physiotherapists to identify the appropriate method for treatment. This study was aimed to classify the emotions of stroke patients by applying bispectrum features in electroencephalogram (EEG) signals. EEG signals from three groups of subjects, namely stroke patients with left brain damage (LBD), right brain damage (RBD), and normal control (NC), were analyzed for six different emotional states. The estimated bispectrum mapped in the contour plots show the different appearance of nonlinearity in the EEG signals for different emotional states. Bispectrum features were extracted from the alpha (8–13) Hz, beta (13–30) Hz and gamma (30–49) Hz bands, respectively. The k-nearest neighbor (KNN) and probabilistic neural network (PNN) classifiers were used to classify the six emotions in LBD, RBD and NC. The bispectrum features showed statistical significance for all three groups. The beta frequency band was the best performing EEG frequency-sub band for emotion classification. The combination of alpha to gamma bands provides the highest classification accuracy in both KNN and PNN classifiers. Sadness emotion records the highest classification, which was 65.37% in LBD, 71.48% in RBD and 75.56% in NC groups.","author":[{"dropping-particle":"","family":"Yean","given":"Choong Wen","non-dropping-particle":"","parse-names":false,"suffix":""},{"dropping-particle":"","family":"Ahmad","given":"Wan Khairunizam Wan","non-dropping-particle":"","parse-names":false,"suffix":""},{"dropping-particle":"","family":"Mustafa","given":"Wan Azani","non-dropping-particle":"","parse-names":false,"suffix":""},{"dropping-particle":"","family":"Murugappan","given":"Murugappan","non-dropping-particle":"","parse-names":false,"suffix":""},{"dropping-particle":"","family":"Rajamanickam","given":"Yuvaraj","non-dropping-particle":"","parse-names":false,"suffix":""},{"dropping-particle":"","family":"Adom","given":"Abdul Hamid","non-dropping-particle":"","parse-names":false,"suffix":""},{"dropping-particle":"","family":"Omar","given":"Mohammad Iqbal","non-dropping-particle":"","parse-names":false,"suffix":""},{"dropping-particle":"","family":"Zheng","given":"Bong Siao","non-dropping-particle":"","parse-names":false,"suffix":""},{"dropping-particle":"","family":"Junoh","given":"Ahmad Kadri","non-dropping-particle":"","parse-names":false,"suffix":""},{"dropping-particle":"","family":"Razlan","given":"Zuradzman Mohamad","non-dropping-particle":"","parse-names":false,"suffix":""},{"dropping-particle":"","family":"Bakar","given":"Shahriman Abu","non-dropping-particle":"","parse-names":false,"suffix":""}],"container-title":"Brain Sciences","id":"ITEM-1","issued":{"date-parts":[["2020"]]},"title":"An emotion assessment of stroke patients by using bispectrum features of EEG signals","type":"article-journal"},"uris":["http://www.mendeley.com/documents/?uuid=7dda8ca5-851f-484d-a069-ac0e4a6e2081"]}],"mendeley":{"formattedCitation":"[5]","plainTextFormattedCitation":"[5]","previouslyFormattedCitation":"[5]"},"properties":{"noteIndex":0},"schema":"https://github.com/citation-style-language/schema/raw/master/csl-citation.json"}</w:instrText>
      </w:r>
      <w:r w:rsidR="00E02BEC" w:rsidRPr="00E02BEC">
        <w:rPr>
          <w:szCs w:val="24"/>
        </w:rPr>
        <w:fldChar w:fldCharType="separate"/>
      </w:r>
      <w:r w:rsidR="00D578A9" w:rsidRPr="00D578A9">
        <w:rPr>
          <w:noProof/>
          <w:szCs w:val="24"/>
        </w:rPr>
        <w:t>[5]</w:t>
      </w:r>
      <w:r w:rsidR="00E02BEC" w:rsidRPr="00E02BEC">
        <w:rPr>
          <w:szCs w:val="24"/>
        </w:rPr>
        <w:fldChar w:fldCharType="end"/>
      </w:r>
      <w:r w:rsidR="00E02BEC" w:rsidRPr="00E02BEC">
        <w:rPr>
          <w:szCs w:val="24"/>
        </w:rPr>
        <w:t xml:space="preserve">, mengamati kondisi abnormal yang terjadi pada otak manusia </w:t>
      </w:r>
      <w:r w:rsidR="00E02BEC" w:rsidRPr="00E02BEC">
        <w:rPr>
          <w:szCs w:val="24"/>
        </w:rPr>
        <w:fldChar w:fldCharType="begin" w:fldLock="1"/>
      </w:r>
      <w:r w:rsidR="00B00C5C">
        <w:rPr>
          <w:szCs w:val="24"/>
        </w:rPr>
        <w:instrText>ADDIN CSL_CITATION {"citationItems":[{"id":"ITEM-1","itemData":{"DOI":"10.1007/s00521-018-3889-z","ISSN":"14333058","abstract":"Electroencephalogram (EEG) is widely used to monitor the brain activities. The manual examination of these signals by experts is strenuous and time consuming. Hence, machine learning techniques can be used to improve the accuracy of detection. Nowadays, deep learning methodologies have been used in medical field to diagnose the health conditions precisely and aid the clinicians. In this study, a new deep one-dimensional convolutional neural network (1D CNN) model is proposed for the automatic recognition of normal and abnormal EEG signals. The proposed model is a complete end-to-end structure which classifies the EEG signals without requiring any feature extraction. In this study, we have used the EEG signals from temporal to occipital (T5–O1) single channel obtained from Temple University Hospital EEG Abnormal Corpus (v2.0.0) EEG dataset to develop the 1D CNN model. Our developed model has yielded the classification error rate of 20.66% in classifying the normal and abnormal EEG signals.","author":[{"dropping-particle":"","family":"Yıldırım","given":"Özal","non-dropping-particle":"","parse-names":false,"suffix":""},{"dropping-particle":"","family":"Baloglu","given":"Ulas Baran","non-dropping-particle":"","parse-names":false,"suffix":""},{"dropping-particle":"","family":"Acharya","given":"U. Rajendra","non-dropping-particle":"","parse-names":false,"suffix":""}],"container-title":"Neural Computing and Applications","id":"ITEM-1","issued":{"date-parts":[["2020"]]},"title":"A deep convolutional neural network model for automated identification of abnormal EEG signals","type":"article-journal"},"uris":["http://www.mendeley.com/documents/?uuid=f3450926-5f1f-482c-bfa0-389eef21591d"]}],"mendeley":{"formattedCitation":"[6]","plainTextFormattedCitation":"[6]","previouslyFormattedCitation":"[6]"},"properties":{"noteIndex":0},"schema":"https://github.com/citation-style-language/schema/raw/master/csl-citation.json"}</w:instrText>
      </w:r>
      <w:r w:rsidR="00E02BEC" w:rsidRPr="00E02BEC">
        <w:rPr>
          <w:szCs w:val="24"/>
        </w:rPr>
        <w:fldChar w:fldCharType="separate"/>
      </w:r>
      <w:r w:rsidR="00D578A9" w:rsidRPr="00D578A9">
        <w:rPr>
          <w:noProof/>
          <w:szCs w:val="24"/>
        </w:rPr>
        <w:t>[6]</w:t>
      </w:r>
      <w:r w:rsidR="00E02BEC" w:rsidRPr="00E02BEC">
        <w:rPr>
          <w:szCs w:val="24"/>
        </w:rPr>
        <w:fldChar w:fldCharType="end"/>
      </w:r>
      <w:r w:rsidR="00E02BEC" w:rsidRPr="00E02BEC">
        <w:rPr>
          <w:szCs w:val="24"/>
        </w:rPr>
        <w:t xml:space="preserve">, serta mendeteksi penyakit epilepsy </w:t>
      </w:r>
      <w:r w:rsidR="00E02BEC" w:rsidRPr="00E02BEC">
        <w:rPr>
          <w:szCs w:val="24"/>
        </w:rPr>
        <w:fldChar w:fldCharType="begin" w:fldLock="1"/>
      </w:r>
      <w:r w:rsidR="00B00C5C">
        <w:rPr>
          <w:szCs w:val="24"/>
        </w:rPr>
        <w:instrText>ADDIN CSL_CITATION {"citationItems":[{"id":"ITEM-1","itemData":{"DOI":"10.1016/j.bspc.2019.04.028","ISSN":"17468108","abstract":"Epilepsy is a neurological disorder, and clinicians usually diagnose epilepsy by interpreting electroencephalogram (EEG) manually. This paper proposes a novel automatic epileptic EEG detection method based on convolutional neural network (CNN) with two innovative improvements and treats this task as a big data classification issue. Due to that CNN could extract and learn features automatically, the multi-channels time-series EEG recordings extracted by a sliding window are fed into the CNN model. Firstly, a 12-layers CNN is designed as the baseline epileptic EEG classification model. Afterward, the merger of the increasing and decreasing sequences (MIDS) is introduced to highlight the characteristic of waveforms. Then, a data augmentation method, Wasserstein Generative Adversarial Nets (WGANs), increases the sample diversity as well as EEG information. In this experiment, the recordings are from CHB-MIT Scalp EEG database, and the patient-cross performance with the train set from other patients and test set from the withheld patient is evaluated. The epileptic EEG classification results show that the original CNN achieves 70.68% sensitivity and 92.30% specificity, while CNN with MIDS and data augmentation yield 74.08% sensitivity, 92.46% specificity and 72.11% sensitivity, 95.89% specificity respectively. These two novel improvements both increased automatic epileptic EEG classification performance. Furthermore, in seizure onset detection, 90.57% seizure events are detected with the mean latency 4.68s using probability smoothing. The proposed method could lighten the EEG interpretation workload of clinicians effectively, and has great significance in auxiliary diagnosis of epilepsy.","author":[{"dropping-particle":"","family":"Wei","given":"Zuochen","non-dropping-particle":"","parse-names":false,"suffix":""},{"dropping-particle":"","family":"Zou","given":"Junzhong","non-dropping-particle":"","parse-names":false,"suffix":""},{"dropping-particle":"","family":"Zhang","given":"Jian","non-dropping-particle":"","parse-names":false,"suffix":""},{"dropping-particle":"","family":"Xu","given":"Jianqiang","non-dropping-particle":"","parse-names":false,"suffix":""}],"container-title":"Biomedical Signal Processing and Control","id":"ITEM-1","issued":{"date-parts":[["2019"]]},"title":"Automatic epileptic EEG detection using convolutional neural network with improvements in time-domain","type":"article-journal"},"uris":["http://www.mendeley.com/documents/?uuid=89a8d996-2c6f-494b-95e1-ea60e0e073d5"]}],"mendeley":{"formattedCitation":"[7]","plainTextFormattedCitation":"[7]","previouslyFormattedCitation":"[7]"},"properties":{"noteIndex":0},"schema":"https://github.com/citation-style-language/schema/raw/master/csl-citation.json"}</w:instrText>
      </w:r>
      <w:r w:rsidR="00E02BEC" w:rsidRPr="00E02BEC">
        <w:rPr>
          <w:szCs w:val="24"/>
        </w:rPr>
        <w:fldChar w:fldCharType="separate"/>
      </w:r>
      <w:r w:rsidR="00D578A9" w:rsidRPr="00D578A9">
        <w:rPr>
          <w:noProof/>
          <w:szCs w:val="24"/>
        </w:rPr>
        <w:t>[7]</w:t>
      </w:r>
      <w:r w:rsidR="00E02BEC" w:rsidRPr="00E02BEC">
        <w:rPr>
          <w:szCs w:val="24"/>
        </w:rPr>
        <w:fldChar w:fldCharType="end"/>
      </w:r>
      <w:r w:rsidR="00E02BEC" w:rsidRPr="00E02BEC">
        <w:rPr>
          <w:szCs w:val="24"/>
        </w:rPr>
        <w:t xml:space="preserve">. Pemerosesan sinyal EEG untuk </w:t>
      </w:r>
      <w:r>
        <w:rPr>
          <w:szCs w:val="24"/>
          <w:lang w:val="en-US"/>
        </w:rPr>
        <w:t>identifikasi</w:t>
      </w:r>
      <w:r w:rsidR="00E02BEC" w:rsidRPr="00E02BEC">
        <w:rPr>
          <w:szCs w:val="24"/>
        </w:rPr>
        <w:t xml:space="preserve"> tingkatan stroke dilakukan dengan </w:t>
      </w:r>
      <w:r>
        <w:rPr>
          <w:szCs w:val="24"/>
          <w:lang w:val="en-US"/>
        </w:rPr>
        <w:t>dua</w:t>
      </w:r>
      <w:r w:rsidR="00E02BEC" w:rsidRPr="00E02BEC">
        <w:rPr>
          <w:szCs w:val="24"/>
        </w:rPr>
        <w:t xml:space="preserve"> tahap yaitu, tahap filter </w:t>
      </w:r>
      <w:r>
        <w:rPr>
          <w:szCs w:val="24"/>
          <w:lang w:val="en-US"/>
        </w:rPr>
        <w:t xml:space="preserve">sinyal pada </w:t>
      </w:r>
      <w:r w:rsidR="00E02BEC" w:rsidRPr="00E02BEC">
        <w:rPr>
          <w:szCs w:val="24"/>
        </w:rPr>
        <w:t>rentang frekuensi tertentu</w:t>
      </w:r>
      <w:r>
        <w:rPr>
          <w:szCs w:val="24"/>
          <w:lang w:val="en-US"/>
        </w:rPr>
        <w:t xml:space="preserve"> yang</w:t>
      </w:r>
      <w:r w:rsidR="00E02BEC" w:rsidRPr="00E02BEC">
        <w:rPr>
          <w:szCs w:val="24"/>
        </w:rPr>
        <w:t xml:space="preserve"> mere</w:t>
      </w:r>
      <w:r>
        <w:rPr>
          <w:szCs w:val="24"/>
        </w:rPr>
        <w:t xml:space="preserve">fleksikan kondisi pasca-stroke dan dilanjutkan dengan </w:t>
      </w:r>
      <w:r w:rsidR="00E02BEC" w:rsidRPr="00E02BEC">
        <w:rPr>
          <w:szCs w:val="24"/>
        </w:rPr>
        <w:t>tahap identifikasi</w:t>
      </w:r>
      <w:r>
        <w:rPr>
          <w:szCs w:val="24"/>
          <w:lang w:val="en-US"/>
        </w:rPr>
        <w:t xml:space="preserve"> yang memperhatikan penanganan multi-kanal</w:t>
      </w:r>
      <w:r w:rsidR="000B03AA">
        <w:rPr>
          <w:szCs w:val="24"/>
        </w:rPr>
        <w:t>.</w:t>
      </w:r>
      <w:r w:rsidR="000B03AA">
        <w:rPr>
          <w:szCs w:val="24"/>
          <w:lang w:val="en-US"/>
        </w:rPr>
        <w:t xml:space="preserve"> </w:t>
      </w:r>
      <w:r w:rsidR="00390A0A">
        <w:rPr>
          <w:szCs w:val="24"/>
        </w:rPr>
        <w:t>Identifikasi variabel</w:t>
      </w:r>
      <w:r w:rsidR="00E02BEC" w:rsidRPr="00E02BEC">
        <w:rPr>
          <w:szCs w:val="24"/>
        </w:rPr>
        <w:t xml:space="preserve"> stroke dari sinyal EEG dibandingkan dengan hasil perhitungan NIHSS atau diagnosis Neurolog.</w:t>
      </w:r>
    </w:p>
    <w:p w14:paraId="005F15D9" w14:textId="14450C0C" w:rsidR="00E02BEC" w:rsidRPr="00E02BEC" w:rsidRDefault="00E02BEC" w:rsidP="00E02BEC">
      <w:pPr>
        <w:pStyle w:val="BodyText"/>
        <w:rPr>
          <w:szCs w:val="24"/>
        </w:rPr>
      </w:pPr>
      <w:r w:rsidRPr="00E02BEC">
        <w:rPr>
          <w:szCs w:val="24"/>
        </w:rPr>
        <w:t>Sinyal EEG dibedakan menurut rentang frekuensinya, yaitu gelombang Alfa (8 – 13 Hz), gelombang Beta (14 – 30 Hz), gelombang Teta (4 – 7 Hz), gelombang Delta (0.5 – 3 Hz) dan Gamma (&gt;30 Hz).</w:t>
      </w:r>
      <w:r w:rsidR="0025161E">
        <w:rPr>
          <w:szCs w:val="24"/>
          <w:lang w:val="en-US"/>
        </w:rPr>
        <w:t xml:space="preserve"> Kondisi stroke dapat diamati pada rentang 1 – 13 Hz  </w:t>
      </w:r>
      <w:r w:rsidR="0025161E">
        <w:rPr>
          <w:szCs w:val="24"/>
          <w:lang w:val="en-US"/>
        </w:rPr>
        <w:fldChar w:fldCharType="begin" w:fldLock="1"/>
      </w:r>
      <w:r w:rsidR="00775811">
        <w:rPr>
          <w:szCs w:val="24"/>
          <w:lang w:val="en-US"/>
        </w:rPr>
        <w:instrText>ADDIN CSL_CITATION {"citationItems":[{"id":"ITEM-1","itemData":{"DOI":"10.1016/j.clinph.2015.07.014","ISSN":"18728952","PMID":"26251106","abstract":"Objective: Quantitative electroencephalographic (QEEG) indices sensitive to abnormal slow (relative to faster) activity power seem uniquely informative for clinical management of ischaemic stroke (IS), including around acute reperfusion therapies. However these have not been compared between IS and control samples. The primary objective was to identify the QEEG slowing index and threshold value which can most accurately discriminate between IS patients and controls. Methods: The samples comprised 28 controls (mean age: 70.4; range: 56-84) and 18 patients (mean age: 69.3; range: 51-86). Seven indices were analysed: relative bandpower (delta, theta, alpha, beta), delta/alpha power ratio (DAR), (delta + theta)/(alpha + beta) ratio (DTABR) and QSLOWING. The accuracies of each index for classifying participants (IS or control) were analysed using receiver operating characteristic (ROC) techniques. Results: All indices differed significantly between the samples (&lt; .001). DAR alone exhibited optimal classifier accuracy, with a threshold of 3.7 demonstrating 100% sensitivity and 100% specificity for discriminating between radiologically-confirmed, acute IS or control. DTABR and relative delta were the next most accurate classifiers. Conclusions: DAR of 3.7 demonstrated maximal accuracy for classifying all 46 participants as acute IS or control. Significance: DAR assessment may inform clinical management of IS and perhaps other neurocritical patients.","author":[{"dropping-particle":"","family":"Finnigan","given":"Simon","non-dropping-particle":"","parse-names":false,"suffix":""},{"dropping-particle":"","family":"Wong","given":"Andrew","non-dropping-particle":"","parse-names":false,"suffix":""},{"dropping-particle":"","family":"Read","given":"Stephen","non-dropping-particle":"","parse-names":false,"suffix":""}],"container-title":"Clinical Neurophysiology","id":"ITEM-1","issue":"2","issued":{"date-parts":[["2016"]]},"page":"1452-1459","title":"Defining abnormal slow EEG activity in acute ischaemic stroke: Delta/alpha ratio as an optimal QEEG index","type":"article-journal","volume":"127"},"uris":["http://www.mendeley.com/documents/?uuid=584f4af2-6baa-4149-b184-2a1b476c8754"]}],"mendeley":{"formattedCitation":"[8]","plainTextFormattedCitation":"[8]","previouslyFormattedCitation":"[8]"},"properties":{"noteIndex":0},"schema":"https://github.com/citation-style-language/schema/raw/master/csl-citation.json"}</w:instrText>
      </w:r>
      <w:r w:rsidR="0025161E">
        <w:rPr>
          <w:szCs w:val="24"/>
          <w:lang w:val="en-US"/>
        </w:rPr>
        <w:fldChar w:fldCharType="separate"/>
      </w:r>
      <w:r w:rsidR="0025161E" w:rsidRPr="0025161E">
        <w:rPr>
          <w:noProof/>
          <w:szCs w:val="24"/>
          <w:lang w:val="en-US"/>
        </w:rPr>
        <w:t>[8]</w:t>
      </w:r>
      <w:r w:rsidR="0025161E">
        <w:rPr>
          <w:szCs w:val="24"/>
          <w:lang w:val="en-US"/>
        </w:rPr>
        <w:fldChar w:fldCharType="end"/>
      </w:r>
      <w:r w:rsidR="0025161E">
        <w:rPr>
          <w:szCs w:val="24"/>
          <w:lang w:val="en-US"/>
        </w:rPr>
        <w:t xml:space="preserve">. </w:t>
      </w:r>
      <w:r w:rsidRPr="00E02BEC">
        <w:rPr>
          <w:szCs w:val="24"/>
        </w:rPr>
        <w:t>Pada penelitian terdahulu untuk mengurai sinyal EEG ke dalam rentang frekuensi tertentu menggunakan metode Wavelet sehingga menghasi</w:t>
      </w:r>
      <w:r w:rsidR="0025161E">
        <w:rPr>
          <w:szCs w:val="24"/>
        </w:rPr>
        <w:t>lkan deret gelombang Alfa,</w:t>
      </w:r>
      <w:r w:rsidRPr="00E02BEC">
        <w:rPr>
          <w:szCs w:val="24"/>
        </w:rPr>
        <w:t xml:space="preserve"> Teta, Delta dan Mu </w:t>
      </w:r>
      <w:r w:rsidR="0025161E">
        <w:rPr>
          <w:szCs w:val="24"/>
          <w:lang w:val="en-US"/>
        </w:rPr>
        <w:t xml:space="preserve">(rentang 1 – 13 Hz) </w:t>
      </w:r>
      <w:r w:rsidRPr="00E02BEC">
        <w:rPr>
          <w:szCs w:val="24"/>
        </w:rPr>
        <w:t xml:space="preserve">serta perubahan amplitudo sebagai fitur relevan pembeda pasien pasca-stroke </w:t>
      </w:r>
      <w:r w:rsidRPr="00E02BEC">
        <w:rPr>
          <w:szCs w:val="24"/>
        </w:rPr>
        <w:fldChar w:fldCharType="begin" w:fldLock="1"/>
      </w:r>
      <w:r w:rsidR="00775811">
        <w:rPr>
          <w:szCs w:val="24"/>
        </w:rPr>
        <w:instrText>ADDIN CSL_CITATION {"citationItems":[{"id":"ITEM-1","itemData":{"DOI":"10.1109/IC2IE50715.2020.9274575","ISBN":"9781728182476","abstract":"One instrument for stroke identification is Electroencephalogram (EEG). Previous studies often used the wave variables Delta, Theta, Mu, Alpha, and amplitude in stroke analysis. For this purpose, they are often using Wavelet and Fast Fourier Transform (FFT). Although the first is more appropriate for non-stationary signals such as EEG. Likewise, in this study. However, processing EEG signals also give complexity to the use of many channels. Therefore, in addition to wave extraction, it is necessary to reduce the information from multi-channel. This paper proposed using Principle Component Analysis (PCA) for extracted signals of multichannel, which are then identified against three classes using Recurrent Neural Networks (RNN). The experimental results showed that the use of PCA produced greater accuracy of 86% compared to without PCA, which only provides an accuracy of 60%. The choice of the number of components is also an essential configuration in PCA channel reduction. Experiments using six components of PCA, Delta-Theta-Alpha-Mu waves, and amplitude as features gave the best performance. The research showed that both Adam and SGD models carried the same accuracy. Nevertheless, Adam model faster and more stable compares to SGD Model.","author":[{"dropping-particle":"","family":"Ananda","given":"Ajeng Suci","non-dropping-particle":"","parse-names":false,"suffix":""},{"dropping-particle":"","family":"Djamal","given":"Esmeralda Contessa","non-dropping-particle":"","parse-names":false,"suffix":""},{"dropping-particle":"","family":"Nugraha","given":"Fikri","non-dropping-particle":"","parse-names":false,"suffix":""}],"container-title":"2020 3rd International Conference on Computer and Informatics Engineering, IC2IE 2020","id":"ITEM-1","issued":{"date-parts":[["2020"]]},"title":"Post-Stroke Recognition Based on EEG Using PCA and Recurrent Neural Networks","type":"paper-conference"},"uris":["http://www.mendeley.com/documents/?uuid=adaf9cad-c4f4-4621-8317-171b1e782488"]}],"mendeley":{"formattedCitation":"[9]","plainTextFormattedCitation":"[9]","previouslyFormattedCitation":"[9]"},"properties":{"noteIndex":0},"schema":"https://github.com/citation-style-language/schema/raw/master/csl-citation.json"}</w:instrText>
      </w:r>
      <w:r w:rsidRPr="00E02BEC">
        <w:rPr>
          <w:szCs w:val="24"/>
        </w:rPr>
        <w:fldChar w:fldCharType="separate"/>
      </w:r>
      <w:r w:rsidR="0025161E" w:rsidRPr="0025161E">
        <w:rPr>
          <w:noProof/>
          <w:szCs w:val="24"/>
        </w:rPr>
        <w:t>[9]</w:t>
      </w:r>
      <w:r w:rsidRPr="00E02BEC">
        <w:rPr>
          <w:szCs w:val="24"/>
        </w:rPr>
        <w:fldChar w:fldCharType="end"/>
      </w:r>
      <w:r w:rsidRPr="00E02BEC">
        <w:rPr>
          <w:szCs w:val="24"/>
        </w:rPr>
        <w:t>.</w:t>
      </w:r>
      <w:r w:rsidR="00390A0A">
        <w:rPr>
          <w:szCs w:val="24"/>
        </w:rPr>
        <w:t xml:space="preserve"> </w:t>
      </w:r>
      <w:r w:rsidR="00AA0E05">
        <w:rPr>
          <w:szCs w:val="24"/>
          <w:lang w:val="en-US"/>
        </w:rPr>
        <w:t xml:space="preserve">Deret </w:t>
      </w:r>
      <w:r w:rsidR="00AA0E05">
        <w:t>g</w:t>
      </w:r>
      <w:r w:rsidR="00AA0E05" w:rsidRPr="0026084D">
        <w:t>elombang Alfa dan Delta yang diperoleh dari filter Wavelet merupakan fitur efektif dalam membandingkan dua kanal yang simetris pada pasien stroke</w:t>
      </w:r>
      <w:r w:rsidR="00AA0E05">
        <w:rPr>
          <w:lang w:val="en-US"/>
        </w:rPr>
        <w:t xml:space="preserve"> </w:t>
      </w:r>
      <w:r w:rsidR="00AA0E05">
        <w:fldChar w:fldCharType="begin" w:fldLock="1"/>
      </w:r>
      <w:r w:rsidR="00775811">
        <w:instrText>ADDIN CSL_CITATION {"citationItems":[{"id":"ITEM-1","itemData":{"DOI":"10.1016/B978-0-444-64241-7.50355-4","ISSN":"15707946","abstract":"Stroke is a medical condition, under which poor blood flow to the brain results in cell death. Electroencephalography, EEG, is an electrophysiological monitoring method to record electrical activity of the brain. If EEG signal is processed properly, the feature of each individual stroke case can be analysed to indicate location and severity, which could be used for the diagnosis and continuous monitoring of the treatment process in clinic. In this work, EEG signals from 11 patients with ischemic stroke and 1 healthy person are analysed by Short-time Fourier Transformation (STFT). All patients have malignant middle cerebral artery infarction or received reperfusion therapy. EEG data from ten of them are investigated, which indicates that the delta frequency band energy percentage (DFBEP) in the ipsilateral hemisphere is always higher than the contralateral side, while the alpha frequency band energy percentage (AFBEP) and alpha/delta (AD) are the opposite. Based on this feature, one EEG signal collected along 15 hours from the 11th patient is further analysed by STFT. Compared to the medical record of this patient, the energy of each frequency content changes with the progress of treatment and recovery of patient accordingly, which could be used to monitor the patient condition during the treatment.","author":[{"dropping-particle":"","family":"Wang","given":"Ning","non-dropping-particle":"","parse-names":false,"suffix":""},{"dropping-particle":"","family":"Pu","given":"Yuehua","non-dropping-particle":"","parse-names":false,"suffix":""},{"dropping-particle":"","family":"Li","given":"Ying","non-dropping-particle":"","parse-names":false,"suffix":""},{"dropping-particle":"","family":"Tian","given":"Jia","non-dropping-particle":"","parse-names":false,"suffix":""},{"dropping-particle":"","family":"Liu","given":"Dacheng","non-dropping-particle":"","parse-names":false,"suffix":""},{"dropping-particle":"","family":"Zhang","given":"Zhe","non-dropping-particle":"","parse-names":false,"suffix":""},{"dropping-particle":"","family":"Shen","given":"Qingrong","non-dropping-particle":"","parse-names":false,"suffix":""},{"dropping-particle":"","family":"Liu","given":"Liping","non-dropping-particle":"","parse-names":false,"suffix":""},{"dropping-particle":"","family":"Sun","given":"Wei","non-dropping-particle":"","parse-names":false,"suffix":""}],"container-title":"Computer Aided Chemical Engineering","id":"ITEM-1","issued":{"date-parts":[["2018"]]},"title":"Characterization of Electroencephalography of strokes based on Time-frequency analysis","type":"chapter"},"uris":["http://www.mendeley.com/documents/?uuid=9122953e-1121-4b9d-9484-3d5c991acd00"]}],"mendeley":{"formattedCitation":"[10]","plainTextFormattedCitation":"[10]","previouslyFormattedCitation":"[10]"},"properties":{"noteIndex":0},"schema":"https://github.com/citation-style-language/schema/raw/master/csl-citation.json"}</w:instrText>
      </w:r>
      <w:r w:rsidR="00AA0E05">
        <w:fldChar w:fldCharType="separate"/>
      </w:r>
      <w:r w:rsidR="0025161E" w:rsidRPr="0025161E">
        <w:rPr>
          <w:noProof/>
        </w:rPr>
        <w:t>[10]</w:t>
      </w:r>
      <w:r w:rsidR="00AA0E05">
        <w:fldChar w:fldCharType="end"/>
      </w:r>
      <w:r w:rsidR="00AA0E05">
        <w:rPr>
          <w:szCs w:val="24"/>
        </w:rPr>
        <w:t xml:space="preserve">. </w:t>
      </w:r>
      <w:r w:rsidRPr="00E02BEC">
        <w:rPr>
          <w:szCs w:val="24"/>
        </w:rPr>
        <w:t xml:space="preserve">Namun, komponen frekuensi yang dideret akan menyebabkan sebagian informasi sekuens sinyal hilang, sementara penggunaan filter tetap menjaga sekuens sinyal karena hanya berfokus menyaring sinyal pada frekuensi tertentu. Selain Wavelet, Fast Fourier Transform (FFT) dapat digunakan untuk mengamati perubahan frekuensi pada sinyal EEG dalam memantau gejala awal stroke </w:t>
      </w:r>
      <w:r w:rsidRPr="00E02BEC">
        <w:rPr>
          <w:szCs w:val="24"/>
        </w:rPr>
        <w:fldChar w:fldCharType="begin" w:fldLock="1"/>
      </w:r>
      <w:r w:rsidR="00775811">
        <w:rPr>
          <w:szCs w:val="24"/>
        </w:rPr>
        <w:instrText>ADDIN CSL_CITATION {"citationItems":[{"id":"ITEM-1","itemData":{"DOI":"10.3390/app11041761","ISSN":"20763417","abstract":"Stroke is the third highest cause of death worldwide after cancer and heart disease, and the number of stroke diseases due to aging is set to at least triple by 2030. As the top three causes of death worldwide are all related to chronic disease, the importance of healthcare is increasing even more. Models that can predict real-time health conditions and diseases using various healthcare services are attracting increasing attention. Most diagnosis and prediction methods of stroke for the elderly involve imaging techniques such as magnetic resonance imaging (MRI). It is difficult to rapidly and accurately diagnose and predict stroke diseases due to the long testing times and high costs associated with MRI. Thus, in this paper, we design and implement a health monitoring system that can predict the precursors of stroke diseases in the elderly in real time during daily walking. First, raw electroencephalography (EEG) data from six channels were preprocessed via Fast Fourier Transform (FFT). The raw EEG power values were then extracted from the raw spectra: alpha (α), beta (β), gamma (γ), delta (δ), and theta (θ) as well as the low β, high β, and θ to β ratio, respectively. The experiments in this paper confirm that the important features of EEG biometric signals alone during walking can accurately determine stroke precursors and occurrence in the elderly with more than 90% accuracy. Further, the Random Forest algorithm with quartiles and Z-score normalization validates the clinical significance and performance of the system proposed in this paper with a 92.51% stroke prediction accuracy. The proposed system can be implemented at a low cost, and it can be applied for early disease detection and prediction using the precursor symptoms of real-time stroke. Furthermore, it is expected that it will be able to detect other diseases such as cancer and heart disease in the future.","author":[{"dropping-particle":"","family":"Choi","given":"Yoon A.","non-dropping-particle":"","parse-names":false,"suffix":""},{"dropping-particle":"","family":"Park","given":"Sejin","non-dropping-particle":"","parse-names":false,"suffix":""},{"dropping-particle":"","family":"Jun","given":"Jong Arm","non-dropping-particle":"","parse-names":false,"suffix":""},{"dropping-particle":"","family":"Ho","given":"Chee Meng Benjamin","non-dropping-particle":"","parse-names":false,"suffix":""},{"dropping-particle":"","family":"Pyo","given":"Cheol Sig","non-dropping-particle":"","parse-names":false,"suffix":""},{"dropping-particle":"","family":"Lee","given":"Hansung","non-dropping-particle":"","parse-names":false,"suffix":""},{"dropping-particle":"","family":"Yu","given":"Jaehak","non-dropping-particle":"","parse-names":false,"suffix":""}],"container-title":"Applied Sciences (Switzerland)","id":"ITEM-1","issue":"4","issued":{"date-parts":[["2021"]]},"page":"1-18","title":"Machine-learning-based elderly stroke monitoring system using electroencephalography vital signals","type":"article-journal","volume":"11"},"uris":["http://www.mendeley.com/documents/?uuid=95442975-9efc-4629-a0f4-78aa5214c231"]}],"mendeley":{"formattedCitation":"[11]","plainTextFormattedCitation":"[11]","previouslyFormattedCitation":"[11]"},"properties":{"noteIndex":0},"schema":"https://github.com/citation-style-language/schema/raw/master/csl-citation.json"}</w:instrText>
      </w:r>
      <w:r w:rsidRPr="00E02BEC">
        <w:rPr>
          <w:szCs w:val="24"/>
        </w:rPr>
        <w:fldChar w:fldCharType="separate"/>
      </w:r>
      <w:r w:rsidR="0025161E" w:rsidRPr="0025161E">
        <w:rPr>
          <w:noProof/>
          <w:szCs w:val="24"/>
        </w:rPr>
        <w:t>[11]</w:t>
      </w:r>
      <w:r w:rsidRPr="00E02BEC">
        <w:rPr>
          <w:szCs w:val="24"/>
        </w:rPr>
        <w:fldChar w:fldCharType="end"/>
      </w:r>
      <w:r w:rsidRPr="00E02BEC">
        <w:rPr>
          <w:szCs w:val="24"/>
        </w:rPr>
        <w:t xml:space="preserve">, namun </w:t>
      </w:r>
      <w:del w:id="96" w:author="Zero" w:date="2021-04-25T20:27:00Z">
        <w:r w:rsidRPr="00E02BEC" w:rsidDel="001C1A69">
          <w:rPr>
            <w:szCs w:val="24"/>
          </w:rPr>
          <w:delText xml:space="preserve">filter </w:delText>
        </w:r>
      </w:del>
      <w:r w:rsidRPr="00E02BEC">
        <w:rPr>
          <w:szCs w:val="24"/>
        </w:rPr>
        <w:t xml:space="preserve">Wavelet ini memiliki keunggulan lebih pada data dengan karakteristik non-stasioner seperti sinyal EEG </w:t>
      </w:r>
      <w:r w:rsidRPr="00E02BEC">
        <w:rPr>
          <w:szCs w:val="24"/>
        </w:rPr>
        <w:fldChar w:fldCharType="begin" w:fldLock="1"/>
      </w:r>
      <w:r w:rsidR="00775811">
        <w:rPr>
          <w:szCs w:val="24"/>
        </w:rPr>
        <w:instrText>ADDIN CSL_CITATION {"citationItems":[{"id":"ITEM-1","itemData":{"DOI":"10.1007/978-981-13-1927-3_22","ISBN":"9789811319266","ISSN":"21903026","abstract":"Electroencephalogram (EEG) represents the electrical activity of the brain recorded by placing several electrodes on the scalp. EEG signals are complex in nature and consist of various artifacts like ocular, muscular, cardiac, etc. The artifacts removal in EEG signals can be majorly modeled by considering it of type Additive White Gaussian Noise (AWGN) in nature. Independent Component Analysis (ICA) is known for its ability to filter out the artifacts from the signal, and hence it is used to rearrange the source signal into two mixtures in a way that the brain signals and the artifacts get separated, although there is a constraint that ICA can only be performed on multichannel signal input. In the present case as the input EEG is single channel, hence, ICA is applied in combination with Stationary Wavelet Transform (SWT) for noise filtering of EEG signals. The quantitative evaluation of proposed approach has been made using Signal-to-Noise Ratio (SNR) parameter which depicts satisfactory filtering at varying intensity levels of AWGN.","author":[{"dropping-particle":"","family":"Mishra","given":"Apoorva","non-dropping-particle":"","parse-names":false,"suffix":""},{"dropping-particle":"","family":"Bhateja","given":"Vikrant","non-dropping-particle":"","parse-names":false,"suffix":""},{"dropping-particle":"","family":"Gupta","given":"Aparna","non-dropping-particle":"","parse-names":false,"suffix":""},{"dropping-particle":"","family":"Mishra","given":"Ayushi","non-dropping-particle":"","parse-names":false,"suffix":""}],"container-title":"Smart Innovation, Systems and Technologies","id":"ITEM-1","issued":{"date-parts":[["2019"]]},"title":"Noise removal in EEG signals using SWT–ICA combinational approach","type":"paper-conference"},"uris":["http://www.mendeley.com/documents/?uuid=9788332c-6dc1-4ff6-a73a-16ba39317bdd"]}],"mendeley":{"formattedCitation":"[12]","plainTextFormattedCitation":"[12]","previouslyFormattedCitation":"[12]"},"properties":{"noteIndex":0},"schema":"https://github.com/citation-style-language/schema/raw/master/csl-citation.json"}</w:instrText>
      </w:r>
      <w:r w:rsidRPr="00E02BEC">
        <w:rPr>
          <w:szCs w:val="24"/>
        </w:rPr>
        <w:fldChar w:fldCharType="separate"/>
      </w:r>
      <w:r w:rsidR="0025161E" w:rsidRPr="0025161E">
        <w:rPr>
          <w:noProof/>
          <w:szCs w:val="24"/>
        </w:rPr>
        <w:t>[12]</w:t>
      </w:r>
      <w:r w:rsidRPr="00E02BEC">
        <w:rPr>
          <w:szCs w:val="24"/>
        </w:rPr>
        <w:fldChar w:fldCharType="end"/>
      </w:r>
      <w:r w:rsidRPr="00E02BEC">
        <w:rPr>
          <w:szCs w:val="24"/>
        </w:rPr>
        <w:t xml:space="preserve">. Selain itu, Wavelet mampu menyajikan informasi waktu dan frekuensi secara bersamaan, sedangkan FFT tidak </w:t>
      </w:r>
      <w:r w:rsidRPr="00E02BEC">
        <w:rPr>
          <w:szCs w:val="24"/>
        </w:rPr>
        <w:fldChar w:fldCharType="begin" w:fldLock="1"/>
      </w:r>
      <w:r w:rsidR="00775811">
        <w:rPr>
          <w:szCs w:val="24"/>
        </w:rPr>
        <w:instrText>ADDIN CSL_CITATION {"citationItems":[{"id":"ITEM-1","itemData":{"DOI":"10.18100/ijamec.270307","abstract":"An electroencephalogram (EEG) is an electrical activity which is recorded from the scalp over the sensorimotor cortex during vigilance or sleeping conditions of subjects. It can be used to detect potential problems associated with brain disorders. The aim of this study is assessing the clinical usefulness of EEG which is recorded from slow cortical potentials (SCP) training in stroke patients using Deep belief network (DBN) which has a greedy layer wise training using Restricted Boltzmann Machines based unsupervised weight and bias evaluation and neural network based supervised training. EEGs are recorded during eight SCP neurofeedback sessions from two stroke patients with a sampling rate of 256 Hz. All EEGs are filtered with a low pass filter. Hilbert-Huang Transform is applied to the trails and various numbers of Instinct Mode Functions (IMFs) are obtained. High order statistics and standard statistics are extracted from IMFs to create the dataset. The proposed DBN-based brain activity classification has discriminated positivity and negativity tasks in stroke patients and has achieved high rates of 90.30%, 96.58%, and 91.15%, for sensitivity, selectivity, and accuracy, respectively.","author":[{"dropping-particle":"","family":"ALTAN","given":"Gokhan","non-dropping-particle":"","parse-names":false,"suffix":""},{"dropping-particle":"","family":"KUTLU","given":"Yakup","non-dropping-particle":"","parse-names":false,"suffix":""},{"dropping-particle":"","family":"ALLAHVERDİ","given":"Novruz","non-dropping-particle":"","parse-names":false,"suffix":""}],"container-title":"International Journal of Applied Mathematics, Electronics and Computers","id":"ITEM-1","issue":"September","issued":{"date-parts":[["2016"]]},"page":"205-205","title":"Deep Belief Networks Based Brain Activity Classification Using EEG from Slow Cortical Potentials in Stroke","type":"article-journal"},"uris":["http://www.mendeley.com/documents/?uuid=d5ac1ac0-b3b0-4201-95d3-ea881b0dc081"]}],"mendeley":{"formattedCitation":"[13]","plainTextFormattedCitation":"[13]","previouslyFormattedCitation":"[13]"},"properties":{"noteIndex":0},"schema":"https://github.com/citation-style-language/schema/raw/master/csl-citation.json"}</w:instrText>
      </w:r>
      <w:r w:rsidRPr="00E02BEC">
        <w:rPr>
          <w:szCs w:val="24"/>
        </w:rPr>
        <w:fldChar w:fldCharType="separate"/>
      </w:r>
      <w:r w:rsidR="0025161E" w:rsidRPr="0025161E">
        <w:rPr>
          <w:noProof/>
          <w:szCs w:val="24"/>
        </w:rPr>
        <w:t>[13]</w:t>
      </w:r>
      <w:r w:rsidRPr="00E02BEC">
        <w:rPr>
          <w:szCs w:val="24"/>
        </w:rPr>
        <w:fldChar w:fldCharType="end"/>
      </w:r>
      <w:r w:rsidRPr="00E02BEC">
        <w:rPr>
          <w:szCs w:val="24"/>
        </w:rPr>
        <w:t xml:space="preserve">. Filter Wavelet dapat digunakan </w:t>
      </w:r>
      <w:r w:rsidR="00390A0A">
        <w:rPr>
          <w:szCs w:val="24"/>
          <w:lang w:val="en-US"/>
        </w:rPr>
        <w:t xml:space="preserve">untuk </w:t>
      </w:r>
      <w:r w:rsidRPr="00E02BEC">
        <w:rPr>
          <w:szCs w:val="24"/>
        </w:rPr>
        <w:t xml:space="preserve">mereduksi noise pada sinyal EEG </w:t>
      </w:r>
      <w:r w:rsidRPr="00E02BEC">
        <w:rPr>
          <w:szCs w:val="24"/>
        </w:rPr>
        <w:fldChar w:fldCharType="begin" w:fldLock="1"/>
      </w:r>
      <w:r w:rsidR="00775811">
        <w:rPr>
          <w:szCs w:val="24"/>
        </w:rPr>
        <w:instrText>ADDIN CSL_CITATION {"citationItems":[{"id":"ITEM-1","itemData":{"DOI":"10.1109/ECACE.2019.8679156","ISBN":"9781538691113","abstract":"Emotions are the most fundamental feature for non-verbal communication between human and machine. To extract the original expectation of mind, emotion recognition and classification is essential. But due to some complexities, the proper recognition of human emotion from Electroencephalogram (EEG) has become too much challenging. In this paper, we propose a system of emotion recognition from EEG signal based on Discrete Wavelet Transform. The most significant features (i) Wavelet Energy and (ii) Wavelet Entropy are calculated for detecting four different emotions namely happy, angry, sad and relaxed. Firstly we rearranged the prepossessed data properly by selecting the proper channel and sub-band. The extracted features are then trained in the K-Nearest Neighbor (KNN) algorithm to classify emotion separately. Our proposed method showed 78.7±2.6% sensitivity, 82.8±6.3% specificity and 62.3±1.1% accuracy on the internationally authorized 'DEAP' database.","author":[{"dropping-particle":"","family":"Islam","given":"Md Rabiul","non-dropping-particle":"","parse-names":false,"suffix":""},{"dropping-particle":"","family":"Ahmad","given":"Mohiuddin","non-dropping-particle":"","parse-names":false,"suffix":""}],"container-title":"2nd International Conference on Electrical, Computer and Communication Engineering, ECCE 2019","id":"ITEM-1","issued":{"date-parts":[["2019"]]},"title":"Wavelet Analysis Based Classification of Emotion from EEG Signal","type":"paper-conference"},"uris":["http://www.mendeley.com/documents/?uuid=d321669b-20b2-43a9-9eb8-973de8dc0204"]}],"mendeley":{"formattedCitation":"[14]","plainTextFormattedCitation":"[14]","previouslyFormattedCitation":"[14]"},"properties":{"noteIndex":0},"schema":"https://github.com/citation-style-language/schema/raw/master/csl-citation.json"}</w:instrText>
      </w:r>
      <w:r w:rsidRPr="00E02BEC">
        <w:rPr>
          <w:szCs w:val="24"/>
        </w:rPr>
        <w:fldChar w:fldCharType="separate"/>
      </w:r>
      <w:r w:rsidR="0025161E" w:rsidRPr="0025161E">
        <w:rPr>
          <w:noProof/>
          <w:szCs w:val="24"/>
        </w:rPr>
        <w:t>[14]</w:t>
      </w:r>
      <w:r w:rsidRPr="00E02BEC">
        <w:rPr>
          <w:szCs w:val="24"/>
        </w:rPr>
        <w:fldChar w:fldCharType="end"/>
      </w:r>
      <w:r w:rsidRPr="00E02BEC">
        <w:rPr>
          <w:szCs w:val="24"/>
        </w:rPr>
        <w:t>.</w:t>
      </w:r>
    </w:p>
    <w:p w14:paraId="5AD5CDC4" w14:textId="364EC19A" w:rsidR="006F49B3" w:rsidRPr="00390A0A" w:rsidRDefault="00044BE2" w:rsidP="006F49B3">
      <w:pPr>
        <w:pStyle w:val="BodyText"/>
        <w:rPr>
          <w:szCs w:val="24"/>
          <w:lang w:val="en-US"/>
        </w:rPr>
      </w:pPr>
      <w:r>
        <w:rPr>
          <w:szCs w:val="24"/>
          <w:lang w:val="en-US"/>
        </w:rPr>
        <w:t>Selanjutnya merupakan</w:t>
      </w:r>
      <w:r>
        <w:rPr>
          <w:szCs w:val="24"/>
        </w:rPr>
        <w:t xml:space="preserve"> p</w:t>
      </w:r>
      <w:r w:rsidR="00E02BEC" w:rsidRPr="00E02BEC">
        <w:rPr>
          <w:szCs w:val="24"/>
        </w:rPr>
        <w:t xml:space="preserve">roses identifikasi memanfaatkan teknologi Deep Learning Recurrent Neural Networks (RNN) dan Convolutional Neural Networks (CNN). Beberapa penelitian menggunakan LSTM sebagai variasi dari RNN untuk memprediksi stroke </w:t>
      </w:r>
      <w:r w:rsidR="00E02BEC" w:rsidRPr="00E02BEC">
        <w:rPr>
          <w:szCs w:val="24"/>
        </w:rPr>
        <w:fldChar w:fldCharType="begin" w:fldLock="1"/>
      </w:r>
      <w:r w:rsidR="00775811">
        <w:rPr>
          <w:szCs w:val="24"/>
        </w:rPr>
        <w:instrText>ADDIN CSL_CITATION {"citationItems":[{"id":"ITEM-1","itemData":{"DOI":"10.1007/978-3-319-96136-1_25","ISBN":"9783319961354","ISSN":"16113349","abstract":"Electronic Healthcare Records (EHRs) describe the details about a patient’s physical and mental health, diagnosis, lab results, treatments or patient care plan and so forth. Currently, the International Classification of Diseases, 10th Revision or ICD-10 code is used for representing each patient record. The huge amount of information in these records provides insights about the diagnosis and prediction of various diseases. Various data mining techniques are used for the analysis of data deriving from these patient records. Recurrent Neural Network (RNN) is a powerful and widely used technique in machine learning and bioinformatics. This research aims at the investigation of RNN with Long Short-Term Memory (LSTM) hidden units. The empirical research is intended to evaluate the ability of LSTMs to recognize patterns in multi-label classification of cerebrovascular symptoms or stroke. First, we integrated ICD-10 code into health record, as well as other potential risk factors within EHRs into the pattern and model for prediction. Next, we modelled the effectiveness of LSTMs for prediction of stroke based on healthcare records. The results show several strong baselines that include accuracy, recall, and F1 measure score.","author":[{"dropping-particle":"","family":"Chantamit-o-Pas","given":"Pattanapong","non-dropping-particle":"","parse-names":false,"suffix":""},{"dropping-particle":"","family":"Goyal","given":"Madhu","non-dropping-particle":"","parse-names":false,"suffix":""}],"container-title":"Lecture Notes in Computer Science (including subseries Lecture Notes in Artificial Intelligence and Lecture Notes in Bioinformatics)","id":"ITEM-1","issued":{"date-parts":[["2018"]]},"title":"Long Short-Term Memory Recurrent Neural Network for Stroke Prediction","type":"paper-conference"},"uris":["http://www.mendeley.com/documents/?uuid=e28a08c1-2111-46cd-85aa-10e22e40235c"]}],"mendeley":{"formattedCitation":"[15]","plainTextFormattedCitation":"[15]","previouslyFormattedCitation":"[15]"},"properties":{"noteIndex":0},"schema":"https://github.com/citation-style-language/schema/raw/master/csl-citation.json"}</w:instrText>
      </w:r>
      <w:r w:rsidR="00E02BEC" w:rsidRPr="00E02BEC">
        <w:rPr>
          <w:szCs w:val="24"/>
        </w:rPr>
        <w:fldChar w:fldCharType="separate"/>
      </w:r>
      <w:r w:rsidR="0025161E" w:rsidRPr="0025161E">
        <w:rPr>
          <w:noProof/>
          <w:szCs w:val="24"/>
        </w:rPr>
        <w:t>[15]</w:t>
      </w:r>
      <w:r w:rsidR="00E02BEC" w:rsidRPr="00E02BEC">
        <w:rPr>
          <w:szCs w:val="24"/>
        </w:rPr>
        <w:fldChar w:fldCharType="end"/>
      </w:r>
      <w:r w:rsidR="0025161E">
        <w:rPr>
          <w:szCs w:val="24"/>
          <w:lang w:val="en-US"/>
        </w:rPr>
        <w:t xml:space="preserve"> </w:t>
      </w:r>
      <w:r w:rsidR="0025161E">
        <w:rPr>
          <w:szCs w:val="24"/>
          <w:lang w:val="en-US"/>
        </w:rPr>
        <w:fldChar w:fldCharType="begin" w:fldLock="1"/>
      </w:r>
      <w:r w:rsidR="00775811">
        <w:rPr>
          <w:szCs w:val="24"/>
          <w:lang w:val="en-US"/>
        </w:rPr>
        <w:instrText>ADDIN CSL_CITATION {"citationItems":[{"id":"ITEM-1","itemData":{"DOI":"10.1109/ACCESS.2020.3011185","ISSN":"21693536","abstract":"The stroke, which is a sudden cut in the blood supply in the brain, has become a severe phenomenon. It has affected around 15 million people annually worldwide. Methods of stroke discovery and monitoring the patient's recovery are a long process, ranging from the analysis of medical images to frequent reporting of the patients for progress assessment. In this paper, we aim to process stroke patient EEG signals by a deep learning approach, and classify a given EEG signal into stroke/non-stroke. In particular, our model consists of several sub-modules which convert and re-model widely used signal processing techniques such as the Fast Fourier Transform (FFT), Convolution in the Frequency Domain and the Inverse Fast Fourier Transform (IFFT) to learnable and differentiable functions that are completely learned and optimized in an end-to-end manner by neural networks. We demonstrate that our model outperforms several baselines by learning rich frequency features through our proposed model. The proposed model could potentially assist a medical doctor in analyzing stroke brain images with high accuracy rates. It can also be useful for rehabilitation centers to monitor the progress of stroke patients.","author":[{"dropping-particle":"","family":"Fawaz","given":"Sammani","non-dropping-particle":"","parse-names":false,"suffix":""},{"dropping-particle":"","family":"Sim","given":"Kok Swee","non-dropping-particle":"","parse-names":false,"suffix":""},{"dropping-particle":"","family":"Tan","given":"Shing Chiang","non-dropping-particle":"","parse-names":false,"suffix":""}],"container-title":"IEEE Access","id":"ITEM-1","issued":{"date-parts":[["2020"]]},"page":"135811-135820","title":"Encoding Rich Frequencies for Classification of Stroke Patients EEG Signals","type":"article-journal","volume":"8"},"uris":["http://www.mendeley.com/documents/?uuid=d99da332-f206-426b-a682-0edb1495ffd4"]}],"mendeley":{"formattedCitation":"[16]","plainTextFormattedCitation":"[16]","previouslyFormattedCitation":"[16]"},"properties":{"noteIndex":0},"schema":"https://github.com/citation-style-language/schema/raw/master/csl-citation.json"}</w:instrText>
      </w:r>
      <w:r w:rsidR="0025161E">
        <w:rPr>
          <w:szCs w:val="24"/>
          <w:lang w:val="en-US"/>
        </w:rPr>
        <w:fldChar w:fldCharType="separate"/>
      </w:r>
      <w:r w:rsidR="0025161E" w:rsidRPr="0025161E">
        <w:rPr>
          <w:noProof/>
          <w:szCs w:val="24"/>
          <w:lang w:val="en-US"/>
        </w:rPr>
        <w:t>[16]</w:t>
      </w:r>
      <w:r w:rsidR="0025161E">
        <w:rPr>
          <w:szCs w:val="24"/>
          <w:lang w:val="en-US"/>
        </w:rPr>
        <w:fldChar w:fldCharType="end"/>
      </w:r>
      <w:r w:rsidR="00E02BEC" w:rsidRPr="00E02BEC">
        <w:rPr>
          <w:szCs w:val="24"/>
        </w:rPr>
        <w:t xml:space="preserve">. LSTM dapat dilakukan untuk mengesktrak fitur temporal sekaligus melakukan klasifikasi kemampuan motor imagery ke dalam lima kelas </w:t>
      </w:r>
      <w:r w:rsidR="00E02BEC" w:rsidRPr="00E02BEC">
        <w:rPr>
          <w:szCs w:val="24"/>
        </w:rPr>
        <w:fldChar w:fldCharType="begin" w:fldLock="1"/>
      </w:r>
      <w:r w:rsidR="00775811">
        <w:rPr>
          <w:szCs w:val="24"/>
        </w:rPr>
        <w:instrText>ADDIN CSL_CITATION {"citationItems":[{"id":"ITEM-1","itemData":{"DOI":"10.5220/0010425905910595","ISBN":"0010425905910","author":[{"dropping-particle":"","family":"Echtioui","given":"Amira","non-dropping-particle":"","parse-names":false,"suffix":""},{"dropping-particle":"","family":"Zouch","given":"Wassim","non-dropping-particle":"","parse-names":false,"suffix":""},{"dropping-particle":"","family":"Ghorbel","given":"Mohamed","non-dropping-particle":"","parse-names":false,"suffix":""},{"dropping-particle":"","family":"Mhiri","given":"Chokri","non-dropping-particle":"","parse-names":false,"suffix":""},{"dropping-particle":"","family":"Hamam","given":"Habib","non-dropping-particle":"","parse-names":false,"suffix":""}],"id":"ITEM-1","issue":"January","issued":{"date-parts":[["2021"]]},"page":"591-595","title":"Multi-class Motor Imagery EEG Classification using Convolution Neural Network","type":"article-journal"},"uris":["http://www.mendeley.com/documents/?uuid=9d2e371e-8298-4ac4-8f63-3144fa371944"]}],"mendeley":{"formattedCitation":"[17]","plainTextFormattedCitation":"[17]","previouslyFormattedCitation":"[17]"},"properties":{"noteIndex":0},"schema":"https://github.com/citation-style-language/schema/raw/master/csl-citation.json"}</w:instrText>
      </w:r>
      <w:r w:rsidR="00E02BEC" w:rsidRPr="00E02BEC">
        <w:rPr>
          <w:szCs w:val="24"/>
        </w:rPr>
        <w:fldChar w:fldCharType="separate"/>
      </w:r>
      <w:r w:rsidR="0025161E" w:rsidRPr="0025161E">
        <w:rPr>
          <w:noProof/>
          <w:szCs w:val="24"/>
        </w:rPr>
        <w:t>[17]</w:t>
      </w:r>
      <w:r w:rsidR="00E02BEC" w:rsidRPr="00E02BEC">
        <w:rPr>
          <w:szCs w:val="24"/>
        </w:rPr>
        <w:fldChar w:fldCharType="end"/>
      </w:r>
      <w:r w:rsidR="00E02BEC" w:rsidRPr="00E02BEC">
        <w:rPr>
          <w:szCs w:val="24"/>
        </w:rPr>
        <w:t xml:space="preserve">. Penelitian lain menggunakan CNN untuk </w:t>
      </w:r>
      <w:r w:rsidR="006F49B3">
        <w:rPr>
          <w:szCs w:val="24"/>
          <w:lang w:val="en-US"/>
        </w:rPr>
        <w:t>identifikasi</w:t>
      </w:r>
      <w:r w:rsidR="00E02BEC" w:rsidRPr="00E02BEC">
        <w:rPr>
          <w:szCs w:val="24"/>
        </w:rPr>
        <w:t xml:space="preserve"> tingkatan stroke iskemik </w:t>
      </w:r>
      <w:r w:rsidR="00E02BEC" w:rsidRPr="00E02BEC">
        <w:rPr>
          <w:szCs w:val="24"/>
        </w:rPr>
        <w:fldChar w:fldCharType="begin" w:fldLock="1"/>
      </w:r>
      <w:r w:rsidR="00775811">
        <w:rPr>
          <w:szCs w:val="24"/>
        </w:rPr>
        <w:instrText>ADDIN CSL_CITATION {"citationItems":[{"id":"ITEM-1","itemData":{"DOI":"10.1088/1742-6596/1528/1/012006","ISSN":"17426596","abstract":"Acute Ischemic Stroke (AIS) is one kind of stroke that occurs the most. Stroke itself is the number one cause of death that can reduce blood flow and deprive the oxygen into the brain. Early diagnosis can help patients getting faster medical treatment thus avoid unwanted damage to the brain. Electroencephalogram (EEG) is an alternative tool for diagnosing AIS to the standard tools as in MRI or CT-scan. In this research, we try to classify stroke severity with 1 dimensional CNN (Convolutional Neural Network). The proposed method calculates the power spectral density (PSD) of EEG recordings from normal and stroke subjects, as the model's inputs and extracts feature automatically using CNN. The final feature-maps were trained in fully connected layer to classify 4 classes: normal, mild, moderate and severe stroke. The research is conducted to reach the possible optimum computing time with accuracy reached to 97.3% for 64 s segmentation, and 50 convolutional filters with 1x120 kernel size. This result is obtained by using the EEG signal from 4 channels: C3, C4, O1, and O2.","author":[{"dropping-particle":"","family":"Yunita Dewi","given":"Fitria","non-dropping-particle":"","parse-names":false,"suffix":""},{"dropping-particle":"","family":"Faza","given":"Alfarih","non-dropping-particle":"","parse-names":false,"suffix":""},{"dropping-particle":"","family":"Prajitno","given":"Prawito","non-dropping-particle":"","parse-names":false,"suffix":""},{"dropping-particle":"","family":"Kusuma Wijaya","given":"Sastra","non-dropping-particle":"","parse-names":false,"suffix":""}],"container-title":"Journal of Physics: Conference Series","id":"ITEM-1","issued":{"date-parts":[["2020"]]},"title":"Stroke severity classification based on EEG signals using 1D convolutional neural network","type":"paper-conference"},"uris":["http://www.mendeley.com/documents/?uuid=c339eae0-8f1f-48fb-ab34-9f42bce7bbe4"]}],"mendeley":{"formattedCitation":"[18]","plainTextFormattedCitation":"[18]","previouslyFormattedCitation":"[18]"},"properties":{"noteIndex":0},"schema":"https://github.com/citation-style-language/schema/raw/master/csl-citation.json"}</w:instrText>
      </w:r>
      <w:r w:rsidR="00E02BEC" w:rsidRPr="00E02BEC">
        <w:rPr>
          <w:szCs w:val="24"/>
        </w:rPr>
        <w:fldChar w:fldCharType="separate"/>
      </w:r>
      <w:r w:rsidR="0025161E" w:rsidRPr="0025161E">
        <w:rPr>
          <w:noProof/>
          <w:szCs w:val="24"/>
        </w:rPr>
        <w:t>[18]</w:t>
      </w:r>
      <w:r w:rsidR="00E02BEC" w:rsidRPr="00E02BEC">
        <w:rPr>
          <w:szCs w:val="24"/>
        </w:rPr>
        <w:fldChar w:fldCharType="end"/>
      </w:r>
      <w:r w:rsidR="006F49B3">
        <w:rPr>
          <w:szCs w:val="24"/>
        </w:rPr>
        <w:t xml:space="preserve">. </w:t>
      </w:r>
      <w:r w:rsidR="006F49B3">
        <w:rPr>
          <w:szCs w:val="24"/>
          <w:lang w:val="en-US"/>
        </w:rPr>
        <w:t xml:space="preserve">Selain keunggulannya dalam metode identifikasi, pada saat yang bersamaan CNN mampu melakukan </w:t>
      </w:r>
      <w:r w:rsidR="006F49B3" w:rsidRPr="006F49B3">
        <w:rPr>
          <w:szCs w:val="24"/>
        </w:rPr>
        <w:t xml:space="preserve">penangnan multi-kanal pada sinyal EEG. Proses penanganan multi-kanal penting dilakukan dalam pemrosesan sinyal </w:t>
      </w:r>
      <w:r w:rsidR="006F49B3" w:rsidRPr="006F49B3">
        <w:rPr>
          <w:szCs w:val="24"/>
          <w:lang w:val="en-US"/>
        </w:rPr>
        <w:t>EEG</w:t>
      </w:r>
      <w:r w:rsidR="006F49B3">
        <w:rPr>
          <w:szCs w:val="24"/>
          <w:lang w:val="en-US"/>
        </w:rPr>
        <w:t>.</w:t>
      </w:r>
      <w:r w:rsidR="006F49B3" w:rsidRPr="006F49B3">
        <w:rPr>
          <w:szCs w:val="24"/>
          <w:lang w:val="en-US"/>
        </w:rPr>
        <w:t xml:space="preserve"> Hal ini dikarenakan perekaman EEG dilakukan oleh banyak kanal. Sementara itu, sebagian informasi yang terekam, merupakan duplikasi perulangan kanal lain atau noise</w:t>
      </w:r>
      <w:r w:rsidR="006F49B3" w:rsidRPr="00E02BEC">
        <w:rPr>
          <w:szCs w:val="24"/>
        </w:rPr>
        <w:t>. Oleh karena itu, dibutuhkan proses penanganan multi-kanal terlebih dahulu. Peneliti</w:t>
      </w:r>
      <w:r w:rsidR="00390A0A">
        <w:rPr>
          <w:szCs w:val="24"/>
        </w:rPr>
        <w:t xml:space="preserve">an terdahulu menggunakan </w:t>
      </w:r>
      <w:r w:rsidR="006F49B3" w:rsidRPr="00E02BEC">
        <w:rPr>
          <w:szCs w:val="24"/>
        </w:rPr>
        <w:t xml:space="preserve">Principal Component Analysis (PCA) untuk mereduksi </w:t>
      </w:r>
      <w:r w:rsidR="00390A0A">
        <w:rPr>
          <w:szCs w:val="24"/>
          <w:lang w:val="en-US"/>
        </w:rPr>
        <w:lastRenderedPageBreak/>
        <w:t>jumlah kanal</w:t>
      </w:r>
      <w:r w:rsidR="006F49B3" w:rsidRPr="00E02BEC">
        <w:rPr>
          <w:szCs w:val="24"/>
        </w:rPr>
        <w:t xml:space="preserve"> dari sinyal EEG </w:t>
      </w:r>
      <w:r w:rsidR="00390A0A">
        <w:rPr>
          <w:szCs w:val="24"/>
          <w:lang w:val="en-US"/>
        </w:rPr>
        <w:t xml:space="preserve">milik </w:t>
      </w:r>
      <w:r w:rsidR="006F49B3" w:rsidRPr="00E02BEC">
        <w:rPr>
          <w:szCs w:val="24"/>
        </w:rPr>
        <w:t xml:space="preserve">pasien stroke iskemik </w:t>
      </w:r>
      <w:r w:rsidR="006F49B3" w:rsidRPr="00E02BEC">
        <w:rPr>
          <w:szCs w:val="24"/>
        </w:rPr>
        <w:fldChar w:fldCharType="begin" w:fldLock="1"/>
      </w:r>
      <w:r w:rsidR="00B00C5C">
        <w:rPr>
          <w:szCs w:val="24"/>
        </w:rPr>
        <w:instrText>ADDIN CSL_CITATION {"citationItems":[{"id":"ITEM-1","itemData":{"DOI":"10.1063/1.4991232","ISBN":"9780735415362","ISSN":"15517616","abstract":"In Indonesia, based on the result of Basic Health Research 2013, the number of stroke patients had increased from 8.3 ‰ (2007) to 12.1 ‰ (2013). These days, some researchers are using electroencephalography (EEG) result as another option to detect the stroke disease besides CT Scan image as the gold standard. A previous study on the data of stroke and healthy patients in National Brain Center Hospital (RS PON) used Brain Symmetry Index (BSI), Delta-Alpha Ratio (DAR), and Delta-Theta-Alpha-Beta Ratio (DTABR) as the features for classification by an Extreme Learning Machine (ELM). The study got 85% accuracy with sensitivity above 86 % for acute ischemic stroke detection. Using EEG data means dealing with many data dimensions, and it can reduce the accuracy of classifier (the curse of dimensionality). Principal Component Analysis (PCA) could reduce dimensionality and computation cost without decreasing classification accuracy. XGBoost, as the scalable tree boosting classifier, can solve real-world scale problems (Higgs Boson and Allstate dataset) with using a minimal amount of resources. This paper reuses the same data from RS PON and features from previous research, preprocessed with PCA and classified with XGBoost, to increase the accuracy with fewer electrodes. The specific fewer electrodes improved the accuracy of stroke detection. Our future work will examine the other algorithm besides PCA to get higher accuracy with less number of channels.","author":[{"dropping-particle":"","family":"Fitriah","given":"N.","non-dropping-particle":"","parse-names":false,"suffix":""},{"dropping-particle":"","family":"Wijaya","given":"S. K.","non-dropping-particle":"","parse-names":false,"suffix":""},{"dropping-particle":"","family":"Fanany","given":"M. I.","non-dropping-particle":"","parse-names":false,"suffix":""},{"dropping-particle":"","family":"Badri","given":"C.","non-dropping-particle":"","parse-names":false,"suffix":""},{"dropping-particle":"","family":"Rezal","given":"M.","non-dropping-particle":"","parse-names":false,"suffix":""}],"container-title":"AIP Conference Proceedings","id":"ITEM-1","issued":{"date-parts":[["2017"]]},"title":"EEG channels reduction using PCA to increase XGBoost's accuracy for stroke detection","type":"paper-conference"},"uris":["http://www.mendeley.com/documents/?uuid=c19b5aea-b77a-4135-9407-9f5acd709ffb"]}],"mendeley":{"formattedCitation":"[3]","plainTextFormattedCitation":"[3]","previouslyFormattedCitation":"[3]"},"properties":{"noteIndex":0},"schema":"https://github.com/citation-style-language/schema/raw/master/csl-citation.json"}</w:instrText>
      </w:r>
      <w:r w:rsidR="006F49B3" w:rsidRPr="00E02BEC">
        <w:rPr>
          <w:szCs w:val="24"/>
        </w:rPr>
        <w:fldChar w:fldCharType="separate"/>
      </w:r>
      <w:r w:rsidR="00D578A9" w:rsidRPr="00D578A9">
        <w:rPr>
          <w:noProof/>
          <w:szCs w:val="24"/>
        </w:rPr>
        <w:t>[3]</w:t>
      </w:r>
      <w:r w:rsidR="006F49B3" w:rsidRPr="00E02BEC">
        <w:rPr>
          <w:szCs w:val="24"/>
        </w:rPr>
        <w:fldChar w:fldCharType="end"/>
      </w:r>
      <w:r w:rsidR="006F49B3" w:rsidRPr="00E02BEC">
        <w:rPr>
          <w:szCs w:val="24"/>
        </w:rPr>
        <w:t xml:space="preserve"> dan PCA pun dapat digunakan untuk mereduksi </w:t>
      </w:r>
      <w:r w:rsidR="00390A0A">
        <w:rPr>
          <w:szCs w:val="24"/>
          <w:lang w:val="en-US"/>
        </w:rPr>
        <w:t xml:space="preserve">deret </w:t>
      </w:r>
      <w:r w:rsidR="006F49B3" w:rsidRPr="00E02BEC">
        <w:rPr>
          <w:szCs w:val="24"/>
        </w:rPr>
        <w:t xml:space="preserve"> gelombang Delta, Teta, Alfa dan Mu untuk identifikasi pasien pasca-stroke </w:t>
      </w:r>
      <w:r w:rsidR="006F49B3" w:rsidRPr="00E02BEC">
        <w:rPr>
          <w:szCs w:val="24"/>
        </w:rPr>
        <w:fldChar w:fldCharType="begin" w:fldLock="1"/>
      </w:r>
      <w:r w:rsidR="00775811">
        <w:rPr>
          <w:szCs w:val="24"/>
        </w:rPr>
        <w:instrText>ADDIN CSL_CITATION {"citationItems":[{"id":"ITEM-1","itemData":{"DOI":"10.1109/FORTEI-ICEE50915.2020.9249880","ISBN":"9781728194349","abstract":"A stroke occurs due to circulatory disorders in the brain that can cause severe disability. Therefore, it requires rehabilitation. One of the instruments used in monitoring post-stroke patients is the Electroencephalogram (EEG). However, EEG signals generated from multiple channels often experience data redundancy, affecting the computational time load and accuracy. Therefore, it needs to reduce the dimensions of the data of the EEG signal. This research proposed a model to classify post-stroke patients based on EEG signals that used Wavelet, Principal Component Analysis (PCA), and Convolutional Neural Networks (CNN). Wavelet transform is used to extract EEG signals into Delta, Alpha, Theta, and Mu waves. PCA works to remove some signal of multi-channel by selecting the number of components. Meanwhile, classification used one dimension Convolutional Neural Network (CNN). Experimental results gave using PCA with 45 components produced an accuracy of 93.33% compared without using PCA, which results in an accuracy of 86.66%. Besides, optimization models using AdaDelta provided higher accuracy compared to Adam optimization models.","author":[{"dropping-particle":"","family":"Mardiansyah","given":"Ardi","non-dropping-particle":"","parse-names":false,"suffix":""},{"dropping-particle":"","family":"Djamal","given":"Esmeralda Contessa","non-dropping-particle":"","parse-names":false,"suffix":""},{"dropping-particle":"","family":"Nugraha","given":"Fikri","non-dropping-particle":"","parse-names":false,"suffix":""}],"container-title":"Proceeding - 1st FORTEI-International Conference on Electrical Engineering, FORTEI-ICEE 2020","id":"ITEM-1","issued":{"date-parts":[["2020"]]},"title":"Multivariate EEG Signal Using PCA and CNN in Post-Stroke Classification","type":"paper-conference"},"uris":["http://www.mendeley.com/documents/?uuid=7996dc2c-2105-44ba-8e1a-f2e60d7f571c"]}],"mendeley":{"formattedCitation":"[19]","plainTextFormattedCitation":"[19]","previouslyFormattedCitation":"[19]"},"properties":{"noteIndex":0},"schema":"https://github.com/citation-style-language/schema/raw/master/csl-citation.json"}</w:instrText>
      </w:r>
      <w:r w:rsidR="006F49B3" w:rsidRPr="00E02BEC">
        <w:rPr>
          <w:szCs w:val="24"/>
        </w:rPr>
        <w:fldChar w:fldCharType="separate"/>
      </w:r>
      <w:r w:rsidR="0025161E" w:rsidRPr="0025161E">
        <w:rPr>
          <w:noProof/>
          <w:szCs w:val="24"/>
        </w:rPr>
        <w:t>[19]</w:t>
      </w:r>
      <w:r w:rsidR="006F49B3" w:rsidRPr="00E02BEC">
        <w:rPr>
          <w:szCs w:val="24"/>
        </w:rPr>
        <w:fldChar w:fldCharType="end"/>
      </w:r>
      <w:r w:rsidR="006F49B3">
        <w:rPr>
          <w:szCs w:val="24"/>
        </w:rPr>
        <w:t xml:space="preserve">. </w:t>
      </w:r>
      <w:r w:rsidR="006F49B3" w:rsidRPr="00E02BEC">
        <w:rPr>
          <w:szCs w:val="24"/>
        </w:rPr>
        <w:t xml:space="preserve">Fast Independet Component Analysis (ICA) yang digunakan untuk menangani penggunaan multi-kanal pada sinyal EEG menghasilkan nilai Signal-to-Noise Ratio (SNR) lebih tinggi dari sebelumnya yang artinya kualitas sinyal semakin baik </w:t>
      </w:r>
      <w:r w:rsidR="006F49B3" w:rsidRPr="00E02BEC">
        <w:rPr>
          <w:szCs w:val="24"/>
        </w:rPr>
        <w:fldChar w:fldCharType="begin" w:fldLock="1"/>
      </w:r>
      <w:r w:rsidR="00775811">
        <w:rPr>
          <w:szCs w:val="24"/>
        </w:rPr>
        <w:instrText>ADDIN CSL_CITATION {"citationItems":[{"id":"ITEM-1","itemData":{"DOI":"10.1007/978-981-13-1927-3_22","ISBN":"9789811319266","ISSN":"21903026","abstract":"Electroencephalogram (EEG) represents the electrical activity of the brain recorded by placing several electrodes on the scalp. EEG signals are complex in nature and consist of various artifacts like ocular, muscular, cardiac, etc. The artifacts removal in EEG signals can be majorly modeled by considering it of type Additive White Gaussian Noise (AWGN) in nature. Independent Component Analysis (ICA) is known for its ability to filter out the artifacts from the signal, and hence it is used to rearrange the source signal into two mixtures in a way that the brain signals and the artifacts get separated, although there is a constraint that ICA can only be performed on multichannel signal input. In the present case as the input EEG is single channel, hence, ICA is applied in combination with Stationary Wavelet Transform (SWT) for noise filtering of EEG signals. The quantitative evaluation of proposed approach has been made using Signal-to-Noise Ratio (SNR) parameter which depicts satisfactory filtering at varying intensity levels of AWGN.","author":[{"dropping-particle":"","family":"Mishra","given":"Apoorva","non-dropping-particle":"","parse-names":false,"suffix":""},{"dropping-particle":"","family":"Bhateja","given":"Vikrant","non-dropping-particle":"","parse-names":false,"suffix":""},{"dropping-particle":"","family":"Gupta","given":"Aparna","non-dropping-particle":"","parse-names":false,"suffix":""},{"dropping-particle":"","family":"Mishra","given":"Ayushi","non-dropping-particle":"","parse-names":false,"suffix":""}],"container-title":"Smart Innovation, Systems and Technologies","id":"ITEM-1","issued":{"date-parts":[["2019"]]},"title":"Noise removal in EEG signals using SWT–ICA combinational approach","type":"paper-conference"},"uris":["http://www.mendeley.com/documents/?uuid=9788332c-6dc1-4ff6-a73a-16ba39317bdd"]}],"mendeley":{"formattedCitation":"[12]","plainTextFormattedCitation":"[12]","previouslyFormattedCitation":"[12]"},"properties":{"noteIndex":0},"schema":"https://github.com/citation-style-language/schema/raw/master/csl-citation.json"}</w:instrText>
      </w:r>
      <w:r w:rsidR="006F49B3" w:rsidRPr="00E02BEC">
        <w:rPr>
          <w:szCs w:val="24"/>
        </w:rPr>
        <w:fldChar w:fldCharType="separate"/>
      </w:r>
      <w:r w:rsidR="0025161E" w:rsidRPr="0025161E">
        <w:rPr>
          <w:noProof/>
          <w:szCs w:val="24"/>
        </w:rPr>
        <w:t>[12]</w:t>
      </w:r>
      <w:r w:rsidR="006F49B3" w:rsidRPr="00E02BEC">
        <w:rPr>
          <w:szCs w:val="24"/>
        </w:rPr>
        <w:fldChar w:fldCharType="end"/>
      </w:r>
      <w:r w:rsidR="006F49B3" w:rsidRPr="00E02BEC">
        <w:rPr>
          <w:szCs w:val="24"/>
        </w:rPr>
        <w:t xml:space="preserve">. Selain </w:t>
      </w:r>
      <w:r w:rsidR="00390A0A">
        <w:rPr>
          <w:szCs w:val="24"/>
          <w:lang w:val="en-US"/>
        </w:rPr>
        <w:t xml:space="preserve">itu, </w:t>
      </w:r>
      <w:r w:rsidR="006F49B3" w:rsidRPr="00E02BEC">
        <w:rPr>
          <w:szCs w:val="24"/>
        </w:rPr>
        <w:t xml:space="preserve">Algoritma Genetika digunakan untuk optimalisasi jumlah kanal pada sinyal EEG, untuk </w:t>
      </w:r>
      <w:ins w:id="97" w:author="Zero" w:date="2021-04-25T20:28:00Z">
        <w:r w:rsidR="001C1A69">
          <w:rPr>
            <w:szCs w:val="24"/>
            <w:lang w:val="en-US"/>
          </w:rPr>
          <w:t xml:space="preserve">kasus </w:t>
        </w:r>
      </w:ins>
      <w:r w:rsidR="006F49B3" w:rsidRPr="00E02BEC">
        <w:rPr>
          <w:szCs w:val="24"/>
        </w:rPr>
        <w:t xml:space="preserve">deteksi kemampuan motor imagery </w:t>
      </w:r>
      <w:r w:rsidR="006F49B3" w:rsidRPr="00E02BEC">
        <w:rPr>
          <w:szCs w:val="24"/>
        </w:rPr>
        <w:fldChar w:fldCharType="begin" w:fldLock="1"/>
      </w:r>
      <w:r w:rsidR="00775811">
        <w:rPr>
          <w:szCs w:val="24"/>
        </w:rPr>
        <w:instrText>ADDIN CSL_CITATION {"citationItems":[{"id":"ITEM-1","itemData":{"DOI":"10.1016/j.neucom.2015.02.057","ISSN":"18728286","abstract":"As different region of the brain is associated with different mental activity, channel selection is commonly used to enhance the performance of multi-electrode electroencephalography (EEG) system by removing task-irrelevant and redundant channels. Various channel selection methods are successfully implemented in Brain-Computer Interface (BCI) system that uses one type of brain activity by earlier researchers. Upon realizing the limitation of conventional BCI systems, there has been increasing number of hybrid BCI systems. These hybrid systems use combinations of two brain activity patterns to enhance the functionality of a system. In this paper, three multi-objective genetic algorithms (GAs) are proposed to optimize the number of channels selected and system accuracy. The objective of this research is to investigate the optimal tradeoff between the classification accuracy of a BCI system and the number of selected channels. This tradeoff is important because different BCI applications have different priorities; some implementations prefer minimum number of channels while others favor the classification accuracy. The second objective of this research is to investigate the effectiveness of the GAs adopted as a channel selection method for BCI systems based on different brain activity. Three BCI Competition data sets are used to evaluate the performance of the proposed GAs. Non-parametric Friedman test (p-value=0.635) is also conducted and the result reveals that the significant reduction in number of channels does not have significant impact in the classification accuracy on the evaluation data. This confirms the validity of genetic algorithms as a channel selection method for both P300 and motor imagery data.","author":[{"dropping-particle":"","family":"Kee","given":"Chea Yau","non-dropping-particle":"","parse-names":false,"suffix":""},{"dropping-particle":"","family":"Ponnambalam","given":"S. G.","non-dropping-particle":"","parse-names":false,"suffix":""},{"dropping-particle":"","family":"Loo","given":"Chu Kiong","non-dropping-particle":"","parse-names":false,"suffix":""}],"container-title":"Neurocomputing","id":"ITEM-1","issued":{"date-parts":[["2015"]]},"title":"Multi-objective genetic algorithm as channel selection method for P300 and motor imagery data set","type":"article-journal"},"uris":["http://www.mendeley.com/documents/?uuid=f7287e59-9528-49d7-81d1-9f287caa173f"]}],"mendeley":{"formattedCitation":"[20]","plainTextFormattedCitation":"[20]","previouslyFormattedCitation":"[20]"},"properties":{"noteIndex":0},"schema":"https://github.com/citation-style-language/schema/raw/master/csl-citation.json"}</w:instrText>
      </w:r>
      <w:r w:rsidR="006F49B3" w:rsidRPr="00E02BEC">
        <w:rPr>
          <w:szCs w:val="24"/>
        </w:rPr>
        <w:fldChar w:fldCharType="separate"/>
      </w:r>
      <w:r w:rsidR="0025161E" w:rsidRPr="0025161E">
        <w:rPr>
          <w:noProof/>
          <w:szCs w:val="24"/>
        </w:rPr>
        <w:t>[20]</w:t>
      </w:r>
      <w:r w:rsidR="006F49B3" w:rsidRPr="00E02BEC">
        <w:rPr>
          <w:szCs w:val="24"/>
        </w:rPr>
        <w:fldChar w:fldCharType="end"/>
      </w:r>
      <w:r w:rsidR="006F49B3" w:rsidRPr="00E02BEC">
        <w:rPr>
          <w:szCs w:val="24"/>
        </w:rPr>
        <w:t>.</w:t>
      </w:r>
      <w:r w:rsidR="006F49B3">
        <w:rPr>
          <w:szCs w:val="24"/>
          <w:lang w:val="en-US"/>
        </w:rPr>
        <w:t xml:space="preserve"> </w:t>
      </w:r>
      <w:r w:rsidR="006F49B3" w:rsidRPr="00E02BEC">
        <w:rPr>
          <w:szCs w:val="24"/>
        </w:rPr>
        <w:t xml:space="preserve">Multilevel CNN </w:t>
      </w:r>
      <w:r w:rsidR="00390A0A">
        <w:rPr>
          <w:szCs w:val="24"/>
          <w:lang w:val="en-US"/>
        </w:rPr>
        <w:t xml:space="preserve">digunakan </w:t>
      </w:r>
      <w:r w:rsidR="006F49B3" w:rsidRPr="00E02BEC">
        <w:rPr>
          <w:szCs w:val="24"/>
        </w:rPr>
        <w:t xml:space="preserve">untuk proses penanganan multi-kanal sekaligus metode identifikasi dapat meningkatkan akurasi pada </w:t>
      </w:r>
      <w:ins w:id="98" w:author="Zero" w:date="2021-04-25T20:28:00Z">
        <w:r w:rsidR="001C1A69">
          <w:rPr>
            <w:szCs w:val="24"/>
            <w:lang w:val="en-US"/>
          </w:rPr>
          <w:t xml:space="preserve">kasus </w:t>
        </w:r>
      </w:ins>
      <w:r w:rsidR="006F49B3" w:rsidRPr="00E02BEC">
        <w:rPr>
          <w:szCs w:val="24"/>
        </w:rPr>
        <w:t xml:space="preserve">deteksi kemampuan motor imagery </w:t>
      </w:r>
      <w:r w:rsidR="006F49B3" w:rsidRPr="00E02BEC">
        <w:rPr>
          <w:szCs w:val="24"/>
        </w:rPr>
        <w:fldChar w:fldCharType="begin" w:fldLock="1"/>
      </w:r>
      <w:r w:rsidR="00775811">
        <w:rPr>
          <w:szCs w:val="24"/>
        </w:rPr>
        <w:instrText>ADDIN CSL_CITATION {"citationItems":[{"id":"ITEM-1","itemData":{"DOI":"10.1109/ACCESS.2019.2895688","ISSN":"21693536","abstract":"Deep learning methods, such as convolution neural networks (CNNs), have achieved remarkable success in computer vision tasks. Hence, an increasing trend in using deep learning for electroencephalograph (EEG) analysis is evident. Extracting relevant information from CNN features is one of the key reasons behind the success of the CNN-based deep learning models. Some CNN models use convolutional features from different CNN layers with good effect. However, extraction and fusion of multilevel convolutional features remain unexplored for EEG applications. Moreover, cognitive computing and artificial intelligence experience increasing applications in all fields. Cognitive process is based on understanding human brain cognition through signals, such as EEG. Hence, deep learning can aid in developing cognitive systems and related applications by improving EEG decoding. The classification and recognition of EEG have consistently been challenging due to its characteristics of dynamic time series data and low signal-to-noise ratio. However, the information hidden in different convolution layers can aid in improving feature discrimination capability. In this paper, we use the EEG motor imagery data to uncover the benefits of extracting and fusing multilevel convolutional features from different CNN layers, which are abstract representations of the input at various levels. Our proposed CNN model can learn robust spectral and temporal features from the raw EEG data. We demonstrate that such multilevel feature fusion outperforms the models that use features only from the last layer. Our results are better than the state of the art for EEG decoding and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Bencherif","given":"Mohamed A.","non-dropping-particle":"","parse-names":false,"suffix":""},{"dropping-particle":"","family":"Hossain","given":"M. Shamim","non-dropping-particle":"","parse-names":false,"suffix":""}],"container-title":"IEEE Access","id":"ITEM-1","issued":{"date-parts":[["2019"]]},"title":"Multilevel Weighted Feature Fusion Using Convolutional Neural Networks for EEG Motor Imagery Classification","type":"article-journal"},"uris":["http://www.mendeley.com/documents/?uuid=a98899fb-e271-4a43-9228-67fe11ae7e3a"]}],"mendeley":{"formattedCitation":"[21]","plainTextFormattedCitation":"[21]","previouslyFormattedCitation":"[21]"},"properties":{"noteIndex":0},"schema":"https://github.com/citation-style-language/schema/raw/master/csl-citation.json"}</w:instrText>
      </w:r>
      <w:r w:rsidR="006F49B3" w:rsidRPr="00E02BEC">
        <w:rPr>
          <w:szCs w:val="24"/>
        </w:rPr>
        <w:fldChar w:fldCharType="separate"/>
      </w:r>
      <w:r w:rsidR="0025161E" w:rsidRPr="0025161E">
        <w:rPr>
          <w:noProof/>
          <w:szCs w:val="24"/>
        </w:rPr>
        <w:t>[21]</w:t>
      </w:r>
      <w:r w:rsidR="006F49B3" w:rsidRPr="00E02BEC">
        <w:rPr>
          <w:szCs w:val="24"/>
        </w:rPr>
        <w:fldChar w:fldCharType="end"/>
      </w:r>
      <w:r w:rsidR="00390A0A">
        <w:rPr>
          <w:szCs w:val="24"/>
          <w:lang w:val="en-US"/>
        </w:rPr>
        <w:t>.</w:t>
      </w:r>
    </w:p>
    <w:p w14:paraId="5743D14A" w14:textId="1A10EEC9" w:rsidR="00E02BEC" w:rsidRPr="00E02BEC" w:rsidRDefault="006F49B3" w:rsidP="006F49B3">
      <w:pPr>
        <w:pStyle w:val="BodyText"/>
        <w:rPr>
          <w:szCs w:val="24"/>
        </w:rPr>
      </w:pPr>
      <w:r w:rsidRPr="006F49B3">
        <w:rPr>
          <w:szCs w:val="24"/>
        </w:rPr>
        <w:t>Baik RNN maupun CNN memiliki performa yang unggul, sehingga kolaborasinya menjadi menarik untuk dilakukan dengan skenario; CNN digunakan untuk penanganan multi-kanal, sementara RNN LSTM digunakan untuk identifikasi sekuens sinyal</w:t>
      </w:r>
      <w:r>
        <w:rPr>
          <w:szCs w:val="24"/>
          <w:lang w:val="en-US"/>
        </w:rPr>
        <w:t xml:space="preserve">. Pada penelitian terdahulu, </w:t>
      </w:r>
      <w:r w:rsidR="00E02BEC" w:rsidRPr="00E02BEC">
        <w:rPr>
          <w:szCs w:val="24"/>
        </w:rPr>
        <w:t xml:space="preserve">CNN dapat digunakan untuk mereduksi data spasial arah kanal, sementara RNN digunakan untuk memproses data sekuens sinyal pada metode hybrid RCNN untuk </w:t>
      </w:r>
      <w:del w:id="99" w:author="Zero" w:date="2021-04-25T20:28:00Z">
        <w:r w:rsidR="00E02BEC" w:rsidRPr="00E02BEC" w:rsidDel="001C1A69">
          <w:rPr>
            <w:szCs w:val="24"/>
          </w:rPr>
          <w:delText xml:space="preserve">mendeteksi </w:delText>
        </w:r>
      </w:del>
      <w:ins w:id="100" w:author="Zero" w:date="2021-04-25T20:28:00Z">
        <w:r w:rsidR="001C1A69">
          <w:rPr>
            <w:szCs w:val="24"/>
            <w:lang w:val="en-US"/>
          </w:rPr>
          <w:t xml:space="preserve">kasus deteksi </w:t>
        </w:r>
      </w:ins>
      <w:r w:rsidR="00E02BEC" w:rsidRPr="00E02BEC">
        <w:rPr>
          <w:szCs w:val="24"/>
        </w:rPr>
        <w:t xml:space="preserve">penyakit Parkinson melalui sinyal EEG </w:t>
      </w:r>
      <w:r w:rsidR="00E02BEC" w:rsidRPr="00E02BEC">
        <w:rPr>
          <w:szCs w:val="24"/>
        </w:rPr>
        <w:fldChar w:fldCharType="begin" w:fldLock="1"/>
      </w:r>
      <w:r w:rsidR="00775811">
        <w:rPr>
          <w:szCs w:val="24"/>
        </w:rPr>
        <w:instrText>ADDIN CSL_CITATION {"citationItems":[{"id":"ITEM-1","itemData":{"DOI":"10.1109/APSIPAASC47483.2019.9023190","ISBN":"9781728132488","abstract":"In hospitals, brain-related disorders such as Parkinson's disease (PD) could be diagnosed by analyzing electroencephalograms (EEG). However, conventional EEG-based diagnosis for PD relies on handcrafted feature extraction, which is laborious and time-consuming. With the emergence of deep learning, automated analysis of EEG signals can be realized by exploring the inherent information in data, and outputting the results of classification from the hidden layer. In the present study, four deep learning algorithm architectures, including two convention deep learning models (convolutional neural network, CNN; and recurrent neural network, RNN) and two hybrid convolutional recurrent neural networks (2D-CNN-RNN and 3D-CNN-RNN), were designed to detect PD based on task-state EEG signals. Our results showed that the hybrid models outperformed conventional ones (fivefold average accuracy: 3D-CNN-RNN 82.89%, 2D-CNN-RNN 81.13%, CNN 80.89%, and RNN 76.00%) as they combine the strong modeling power of CNN in temporal feature extraction, and the advantage of RNN in processing sequential information. This study represents the an attempt to use hybrid convolutional recurrent neural networks in classifying PD and normal take-state EEG signals, which carries important implications to the clinical practice.","author":[{"dropping-particle":"","family":"Shi","given":"Xinjie","non-dropping-particle":"","parse-names":false,"suffix":""},{"dropping-particle":"","family":"Wang","given":"Tianqi","non-dropping-particle":"","parse-names":false,"suffix":""},{"dropping-particle":"","family":"Wang","given":"Lan","non-dropping-particle":"","parse-names":false,"suffix":""},{"dropping-particle":"","family":"Liu","given":"Hanjun","non-dropping-particle":"","parse-names":false,"suffix":""},{"dropping-particle":"","family":"Yan","given":"Nan","non-dropping-particle":"","parse-names":false,"suffix":""}],"container-title":"2019 Asia-Pacific Signal and Information Processing Association Annual Summit and Conference, APSIPA ASC 2019","id":"ITEM-1","issued":{"date-parts":[["2019"]]},"title":"Hybrid convolutional recurrent neural networks outperform CNN and RNN in Task-state EEG detection for parkinson's disease","type":"paper-conference"},"uris":["http://www.mendeley.com/documents/?uuid=e110e188-85e3-4201-8b96-72feea32e036"]}],"mendeley":{"formattedCitation":"[22]","plainTextFormattedCitation":"[22]","previouslyFormattedCitation":"[22]"},"properties":{"noteIndex":0},"schema":"https://github.com/citation-style-language/schema/raw/master/csl-citation.json"}</w:instrText>
      </w:r>
      <w:r w:rsidR="00E02BEC" w:rsidRPr="00E02BEC">
        <w:rPr>
          <w:szCs w:val="24"/>
        </w:rPr>
        <w:fldChar w:fldCharType="separate"/>
      </w:r>
      <w:r w:rsidR="0025161E" w:rsidRPr="0025161E">
        <w:rPr>
          <w:noProof/>
          <w:szCs w:val="24"/>
        </w:rPr>
        <w:t>[22]</w:t>
      </w:r>
      <w:r w:rsidR="00E02BEC" w:rsidRPr="00E02BEC">
        <w:rPr>
          <w:szCs w:val="24"/>
        </w:rPr>
        <w:fldChar w:fldCharType="end"/>
      </w:r>
      <w:r>
        <w:rPr>
          <w:szCs w:val="24"/>
        </w:rPr>
        <w:t xml:space="preserve">. </w:t>
      </w:r>
    </w:p>
    <w:p w14:paraId="5FC0DA20" w14:textId="5FC930EC" w:rsidR="009303D9" w:rsidRPr="005B520E" w:rsidRDefault="00E02BEC" w:rsidP="00E02BEC">
      <w:pPr>
        <w:pStyle w:val="BodyText"/>
      </w:pPr>
      <w:r w:rsidRPr="00A60CA6">
        <w:rPr>
          <w:szCs w:val="24"/>
        </w:rPr>
        <w:t xml:space="preserve">Penelitian ini </w:t>
      </w:r>
      <w:del w:id="101" w:author="Zero" w:date="2021-04-22T19:19:00Z">
        <w:r w:rsidRPr="00A60CA6" w:rsidDel="002C1CDF">
          <w:rPr>
            <w:szCs w:val="24"/>
          </w:rPr>
          <w:delText>telah membangun sistem</w:delText>
        </w:r>
        <w:r w:rsidRPr="00A60CA6" w:rsidDel="002C1CDF">
          <w:rPr>
            <w:rStyle w:val="CommentReference"/>
          </w:rPr>
          <w:delText xml:space="preserve"> </w:delText>
        </w:r>
        <w:r w:rsidRPr="00A60CA6" w:rsidDel="002C1CDF">
          <w:rPr>
            <w:szCs w:val="24"/>
          </w:rPr>
          <w:delText xml:space="preserve">yang mampu mengindentifikasi sinyal EEG pasien pasca-stroke menggunakan </w:delText>
        </w:r>
      </w:del>
      <w:ins w:id="102" w:author="Zero" w:date="2021-04-22T19:19:00Z">
        <w:r w:rsidR="002C1CDF" w:rsidRPr="00A60CA6">
          <w:rPr>
            <w:szCs w:val="24"/>
            <w:lang w:val="en-US"/>
          </w:rPr>
          <w:t xml:space="preserve">mengusulkan pengunaan metode </w:t>
        </w:r>
      </w:ins>
      <w:r w:rsidRPr="00A60CA6">
        <w:rPr>
          <w:szCs w:val="24"/>
        </w:rPr>
        <w:t xml:space="preserve">Wavelet, CNN dan RNN </w:t>
      </w:r>
      <w:ins w:id="103" w:author="Zero" w:date="2021-04-22T19:19:00Z">
        <w:r w:rsidR="002C1CDF" w:rsidRPr="00A60CA6">
          <w:rPr>
            <w:szCs w:val="24"/>
            <w:lang w:val="en-US"/>
          </w:rPr>
          <w:t>untuk m</w:t>
        </w:r>
      </w:ins>
      <w:ins w:id="104" w:author="Zero" w:date="2021-04-22T19:22:00Z">
        <w:r w:rsidR="002C1CDF" w:rsidRPr="00A60CA6">
          <w:rPr>
            <w:szCs w:val="24"/>
            <w:lang w:val="en-US"/>
          </w:rPr>
          <w:t>embangun model komputasi yang dapat melakukan</w:t>
        </w:r>
      </w:ins>
      <w:ins w:id="105" w:author="Zero" w:date="2021-04-22T19:19:00Z">
        <w:r w:rsidR="002C1CDF" w:rsidRPr="00A60CA6">
          <w:rPr>
            <w:szCs w:val="24"/>
            <w:lang w:val="en-US"/>
          </w:rPr>
          <w:t xml:space="preserve"> identifikasi </w:t>
        </w:r>
      </w:ins>
      <w:ins w:id="106" w:author="Zero" w:date="2021-04-22T19:22:00Z">
        <w:r w:rsidR="002C1CDF" w:rsidRPr="00A60CA6">
          <w:rPr>
            <w:szCs w:val="24"/>
            <w:lang w:val="en-US"/>
          </w:rPr>
          <w:t>tingkatan stroke</w:t>
        </w:r>
      </w:ins>
      <w:ins w:id="107" w:author="Zero" w:date="2021-04-22T19:24:00Z">
        <w:r w:rsidR="002C1CDF" w:rsidRPr="00A60CA6">
          <w:rPr>
            <w:szCs w:val="24"/>
            <w:lang w:val="en-US"/>
          </w:rPr>
          <w:t xml:space="preserve"> ke dalam t</w:t>
        </w:r>
        <w:r w:rsidR="002C1CDF" w:rsidRPr="00A60CA6">
          <w:rPr>
            <w:szCs w:val="24"/>
          </w:rPr>
          <w:t>iga kelas</w:t>
        </w:r>
      </w:ins>
      <w:ins w:id="108" w:author="Zero" w:date="2021-04-22T19:25:00Z">
        <w:r w:rsidR="002C1CDF" w:rsidRPr="00A60CA6">
          <w:rPr>
            <w:szCs w:val="24"/>
            <w:lang w:val="en-US"/>
          </w:rPr>
          <w:t xml:space="preserve"> dari sinyal EEG</w:t>
        </w:r>
      </w:ins>
      <w:ins w:id="109" w:author="Zero" w:date="2021-04-22T19:24:00Z">
        <w:r w:rsidR="002C1CDF" w:rsidRPr="00A60CA6">
          <w:rPr>
            <w:szCs w:val="24"/>
          </w:rPr>
          <w:t>, yaitu “No Stroke”, “Minor Stroke”, dan “Moderate Stroke</w:t>
        </w:r>
      </w:ins>
      <w:del w:id="110" w:author="Zero" w:date="2021-04-22T19:25:00Z">
        <w:r w:rsidRPr="00A60CA6" w:rsidDel="002C1CDF">
          <w:rPr>
            <w:szCs w:val="24"/>
          </w:rPr>
          <w:delText>yang diharapkan dapat membantu mengevaluasi sinyal EEG pasien pasca-stroke</w:delText>
        </w:r>
      </w:del>
      <w:r w:rsidRPr="00A60CA6">
        <w:rPr>
          <w:szCs w:val="24"/>
        </w:rPr>
        <w:t>. Data</w:t>
      </w:r>
      <w:ins w:id="111" w:author="Zero" w:date="2021-04-22T19:25:00Z">
        <w:r w:rsidR="002C1CDF" w:rsidRPr="00A60CA6">
          <w:rPr>
            <w:szCs w:val="24"/>
            <w:lang w:val="en-US"/>
          </w:rPr>
          <w:t xml:space="preserve"> sinyal EEG yang diproses</w:t>
        </w:r>
      </w:ins>
      <w:r w:rsidRPr="00A60CA6">
        <w:rPr>
          <w:szCs w:val="24"/>
        </w:rPr>
        <w:t xml:space="preserve"> </w:t>
      </w:r>
      <w:del w:id="112" w:author="Zero" w:date="2021-04-22T19:26:00Z">
        <w:r w:rsidRPr="00A60CA6" w:rsidDel="002C1CDF">
          <w:rPr>
            <w:szCs w:val="24"/>
          </w:rPr>
          <w:delText>menggunakan rekaman pasien pasca-stroke yang telah diberi label berdasarkan diagnosis neurologi dan metode standar NIHSS</w:delText>
        </w:r>
      </w:del>
      <w:ins w:id="113" w:author="Zero" w:date="2021-04-22T19:26:00Z">
        <w:r w:rsidR="002C1CDF" w:rsidRPr="00A60CA6">
          <w:rPr>
            <w:szCs w:val="24"/>
            <w:lang w:val="en-US"/>
          </w:rPr>
          <w:t xml:space="preserve">diperoleh dari penelitian sebelumnya </w:t>
        </w:r>
      </w:ins>
      <w:ins w:id="114" w:author="Zero" w:date="2021-04-22T19:27:00Z">
        <w:r w:rsidR="002C1CDF" w:rsidRPr="00A60CA6">
          <w:rPr>
            <w:szCs w:val="24"/>
            <w:rPrChange w:id="115" w:author="Zero" w:date="2021-04-24T21:00:00Z">
              <w:rPr>
                <w:szCs w:val="24"/>
              </w:rPr>
            </w:rPrChange>
          </w:rPr>
          <w:fldChar w:fldCharType="begin" w:fldLock="1"/>
        </w:r>
        <w:r w:rsidR="002C1CDF" w:rsidRPr="00A60CA6">
          <w:rPr>
            <w:szCs w:val="24"/>
          </w:rPr>
          <w:instrText>ADDIN CSL_CITATION {"citationItems":[{"id":"ITEM-1","itemData":{"DOI":"10.1109/IC2IE50715.2020.9274575","ISBN":"9781728182476","abstract":"One instrument for stroke identification is Electroencephalogram (EEG). Previous studies often used the wave variables Delta, Theta, Mu, Alpha, and amplitude in stroke analysis. For this purpose, they are often using Wavelet and Fast Fourier Transform (FFT). Although the first is more appropriate for non-stationary signals such as EEG. Likewise, in this study. However, processing EEG signals also give complexity to the use of many channels. Therefore, in addition to wave extraction, it is necessary to reduce the information from multi-channel. This paper proposed using Principle Component Analysis (PCA) for extracted signals of multichannel, which are then identified against three classes using Recurrent Neural Networks (RNN). The experimental results showed that the use of PCA produced greater accuracy of 86% compared to without PCA, which only provides an accuracy of 60%. The choice of the number of components is also an essential configuration in PCA channel reduction. Experiments using six components of PCA, Delta-Theta-Alpha-Mu waves, and amplitude as features gave the best performance. The research showed that both Adam and SGD models carried the same accuracy. Nevertheless, Adam model faster and more stable compares to SGD Model.","author":[{"dropping-particle":"","family":"Ananda","given":"Ajeng Suci","non-dropping-particle":"","parse-names":false,"suffix":""},{"dropping-particle":"","family":"Djamal","given":"Esmeralda Contessa","non-dropping-particle":"","parse-names":false,"suffix":""},{"dropping-particle":"","family":"Nugraha","given":"Fikri","non-dropping-particle":"","parse-names":false,"suffix":""}],"container-title":"2020 3rd International Conference on Computer and Informatics Engineering, IC2IE 2020","id":"ITEM-1","issued":{"date-parts":[["2020"]]},"title":"Post-Stroke Recognition Based on EEG Using PCA and Recurrent Neural Networks","type":"paper-conference"},"uris":["http://www.mendeley.com/documents/?uuid=adaf9cad-c4f4-4621-8317-171b1e782488"]}],"mendeley":{"formattedCitation":"[9]","plainTextFormattedCitation":"[9]","previouslyFormattedCitation":"[9]"},"properties":{"noteIndex":0},"schema":"https://github.com/citation-style-language/schema/raw/master/csl-citation.json"}</w:instrText>
        </w:r>
        <w:r w:rsidR="002C1CDF" w:rsidRPr="00A60CA6">
          <w:rPr>
            <w:szCs w:val="24"/>
            <w:rPrChange w:id="116" w:author="Zero" w:date="2021-04-24T21:00:00Z">
              <w:rPr>
                <w:szCs w:val="24"/>
              </w:rPr>
            </w:rPrChange>
          </w:rPr>
          <w:fldChar w:fldCharType="separate"/>
        </w:r>
        <w:r w:rsidR="002C1CDF" w:rsidRPr="00A60CA6">
          <w:rPr>
            <w:noProof/>
            <w:szCs w:val="24"/>
          </w:rPr>
          <w:t>[9]</w:t>
        </w:r>
        <w:r w:rsidR="002C1CDF" w:rsidRPr="00A60CA6">
          <w:rPr>
            <w:szCs w:val="24"/>
            <w:rPrChange w:id="117" w:author="Zero" w:date="2021-04-24T21:00:00Z">
              <w:rPr>
                <w:szCs w:val="24"/>
              </w:rPr>
            </w:rPrChange>
          </w:rPr>
          <w:fldChar w:fldCharType="end"/>
        </w:r>
      </w:ins>
      <w:r w:rsidRPr="00A60CA6">
        <w:rPr>
          <w:szCs w:val="24"/>
        </w:rPr>
        <w:t>.</w:t>
      </w:r>
      <w:del w:id="118" w:author="Zero" w:date="2021-04-22T19:26:00Z">
        <w:r w:rsidRPr="00A60CA6" w:rsidDel="002C1CDF">
          <w:rPr>
            <w:szCs w:val="24"/>
          </w:rPr>
          <w:delText xml:space="preserve"> Menimbang bahwa pengumpulan data sinyal EEG dilakukan dalam keadaan duduk, tingkat pasien yang ditinjau hanya t</w:delText>
        </w:r>
      </w:del>
      <w:del w:id="119" w:author="Zero" w:date="2021-04-22T19:24:00Z">
        <w:r w:rsidRPr="00A60CA6" w:rsidDel="002C1CDF">
          <w:rPr>
            <w:szCs w:val="24"/>
          </w:rPr>
          <w:delText>iga dari lima kelas, yaitu “No Stroke”, “Minor Stroke”, dan “Moderate Stroke</w:delText>
        </w:r>
      </w:del>
      <w:del w:id="120" w:author="Zero" w:date="2021-04-22T19:26:00Z">
        <w:r w:rsidRPr="00A60CA6" w:rsidDel="002C1CDF">
          <w:rPr>
            <w:szCs w:val="24"/>
          </w:rPr>
          <w:delText xml:space="preserve">”. Target luaran ialah sistem untuk identifikasi pasien pasca-stroke menggunakan perangkat </w:delText>
        </w:r>
        <w:r w:rsidRPr="00A60CA6" w:rsidDel="002C1CDF">
          <w:rPr>
            <w:i/>
            <w:szCs w:val="24"/>
          </w:rPr>
          <w:delText>wireless</w:delText>
        </w:r>
        <w:r w:rsidRPr="00A60CA6" w:rsidDel="002C1CDF">
          <w:rPr>
            <w:szCs w:val="24"/>
          </w:rPr>
          <w:delText xml:space="preserve"> EEG Emotiv Epoc+ 14 kanal</w:delText>
        </w:r>
        <w:r w:rsidR="009303D9" w:rsidRPr="00A60CA6" w:rsidDel="002C1CDF">
          <w:delText>.</w:delText>
        </w:r>
      </w:del>
    </w:p>
    <w:p w14:paraId="07F9A790" w14:textId="63906771" w:rsidR="000A42DF" w:rsidRDefault="00F608DB">
      <w:pPr>
        <w:pStyle w:val="Heading1"/>
        <w:jc w:val="center"/>
        <w:rPr>
          <w:ins w:id="121" w:author="Zero" w:date="2021-04-25T17:20:00Z"/>
        </w:rPr>
        <w:pPrChange w:id="122" w:author="Zero" w:date="2021-04-19T14:32:00Z">
          <w:pPr>
            <w:pStyle w:val="Heading1"/>
          </w:pPr>
        </w:pPrChange>
      </w:pPr>
      <w:r>
        <w:t>Methods</w:t>
      </w:r>
    </w:p>
    <w:p w14:paraId="35DD3CBB" w14:textId="41667E1A" w:rsidR="008E42A9" w:rsidRDefault="008E42A9" w:rsidP="008E42A9">
      <w:pPr>
        <w:ind w:firstLine="14.20pt"/>
        <w:jc w:val="both"/>
        <w:rPr>
          <w:ins w:id="123" w:author="Zero" w:date="2021-04-25T17:21:00Z"/>
          <w:lang w:val="en-ID"/>
        </w:rPr>
        <w:pPrChange w:id="124" w:author="Zero" w:date="2021-04-25T17:21:00Z">
          <w:pPr>
            <w:pStyle w:val="Heading1"/>
          </w:pPr>
        </w:pPrChange>
      </w:pPr>
      <w:ins w:id="125" w:author="Zero" w:date="2021-04-25T17:20:00Z">
        <w:r>
          <w:rPr>
            <w:lang w:val="en-ID"/>
          </w:rPr>
          <w:t>Proses identifikasi stroke dari sinyal EEG diperlihatkan oleh Fig.1. Proses diawali dengan filter wavelet untuk mendapatkan rentang frekuensi 1 – 13 Hz. Tahap tersebut menghasilkan sejumlah titik data yang selanjutnya akan memasuki tahap CNN. Pada tahap CNN, setiap titik data akan dilakukan ekstraksi kanal dengan memperhatikan urutan kanal. Setiap output CNN akan disusun dalam bentuk vektor sebelum memasuki tahap akhir, yaitu identifikasi dengan RNN  ke dalam salah satu dari tiga kelas, yaitu “No Stroke”, “Moderate Stroke” dan “Minor Stroke”.</w:t>
        </w:r>
      </w:ins>
    </w:p>
    <w:p w14:paraId="3015E471" w14:textId="13D73FC2" w:rsidR="008E42A9" w:rsidRPr="008E42A9" w:rsidRDefault="008E42A9" w:rsidP="008E42A9">
      <w:pPr>
        <w:pStyle w:val="references"/>
        <w:numPr>
          <w:ilvl w:val="0"/>
          <w:numId w:val="0"/>
        </w:numPr>
        <w:rPr>
          <w:ins w:id="126" w:author="Zero" w:date="2021-04-25T14:29:00Z"/>
          <w:lang w:val="en-ID"/>
          <w:rPrChange w:id="127" w:author="Zero" w:date="2021-04-25T17:21:00Z">
            <w:rPr>
              <w:ins w:id="128" w:author="Zero" w:date="2021-04-25T14:29:00Z"/>
            </w:rPr>
          </w:rPrChange>
        </w:rPr>
        <w:pPrChange w:id="129" w:author="Zero" w:date="2021-04-25T17:21:00Z">
          <w:pPr>
            <w:pStyle w:val="Heading1"/>
          </w:pPr>
        </w:pPrChange>
      </w:pPr>
    </w:p>
    <w:p w14:paraId="4A59F44C" w14:textId="04606E87" w:rsidR="00E9347E" w:rsidRDefault="008E42A9" w:rsidP="00E9347E">
      <w:pPr>
        <w:rPr>
          <w:ins w:id="130" w:author="Zero" w:date="2021-04-25T14:42:00Z"/>
        </w:rPr>
        <w:pPrChange w:id="131" w:author="Zero" w:date="2021-04-25T14:29:00Z">
          <w:pPr>
            <w:pStyle w:val="Heading1"/>
          </w:pPr>
        </w:pPrChange>
      </w:pPr>
      <w:ins w:id="132" w:author="Zero" w:date="2021-04-25T17:22:00Z">
        <w:r>
          <w:rPr>
            <w:noProof/>
          </w:rPr>
          <w:drawing>
            <wp:inline distT="0" distB="0" distL="0" distR="0" wp14:anchorId="027CD7B6" wp14:editId="5D1BF156">
              <wp:extent cx="3089910" cy="2801620"/>
              <wp:effectExtent l="19050" t="19050" r="15240" b="1778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Diagram Penelitian untuk paper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801620"/>
                      </a:xfrm>
                      <a:prstGeom prst="rect">
                        <a:avLst/>
                      </a:prstGeom>
                      <a:ln>
                        <a:solidFill>
                          <a:schemeClr val="tx1"/>
                        </a:solidFill>
                      </a:ln>
                    </pic:spPr>
                  </pic:pic>
                </a:graphicData>
              </a:graphic>
            </wp:inline>
          </w:drawing>
        </w:r>
      </w:ins>
    </w:p>
    <w:p w14:paraId="4CCFB8A8" w14:textId="279D3E0F" w:rsidR="00FB38F0" w:rsidRPr="00461A62" w:rsidRDefault="00FB38F0" w:rsidP="00FB38F0">
      <w:pPr>
        <w:pStyle w:val="figurecaption"/>
        <w:numPr>
          <w:ilvl w:val="0"/>
          <w:numId w:val="26"/>
        </w:numPr>
        <w:ind w:start="0pt" w:firstLine="0pt"/>
        <w:rPr>
          <w:ins w:id="133" w:author="Zero" w:date="2021-04-25T14:42:00Z"/>
        </w:rPr>
      </w:pPr>
      <w:ins w:id="134" w:author="Zero" w:date="2021-04-25T14:42:00Z">
        <w:r>
          <w:t xml:space="preserve">Identification Stroke </w:t>
        </w:r>
      </w:ins>
      <w:ins w:id="135" w:author="Zero" w:date="2021-04-25T14:43:00Z">
        <w:r>
          <w:t>Model</w:t>
        </w:r>
      </w:ins>
    </w:p>
    <w:p w14:paraId="76844ECB" w14:textId="57EBE90F" w:rsidR="00FB38F0" w:rsidRPr="00FB38F0" w:rsidDel="00FB38F0" w:rsidRDefault="00FB38F0" w:rsidP="00FB38F0">
      <w:pPr>
        <w:pStyle w:val="references"/>
        <w:numPr>
          <w:ilvl w:val="0"/>
          <w:numId w:val="0"/>
        </w:numPr>
        <w:rPr>
          <w:del w:id="136" w:author="Zero" w:date="2021-04-25T14:42:00Z"/>
          <w:rPrChange w:id="137" w:author="Zero" w:date="2021-04-25T14:42:00Z">
            <w:rPr>
              <w:del w:id="138" w:author="Zero" w:date="2021-04-25T14:42:00Z"/>
            </w:rPr>
          </w:rPrChange>
        </w:rPr>
        <w:pPrChange w:id="139" w:author="Zero" w:date="2021-04-25T14:42:00Z">
          <w:pPr>
            <w:pStyle w:val="Heading1"/>
          </w:pPr>
        </w:pPrChange>
      </w:pPr>
    </w:p>
    <w:p w14:paraId="44C75D60" w14:textId="77777777" w:rsidR="009303D9" w:rsidRDefault="00F608DB">
      <w:pPr>
        <w:pStyle w:val="Heading2"/>
        <w:tabs>
          <w:tab w:val="clear" w:pos="74.75pt"/>
        </w:tabs>
        <w:ind w:start="14.20pt" w:hanging="14.20pt"/>
        <w:pPrChange w:id="140" w:author="Zero" w:date="2021-04-14T22:06:00Z">
          <w:pPr>
            <w:pStyle w:val="Heading2"/>
          </w:pPr>
        </w:pPrChange>
      </w:pPr>
      <w:r>
        <w:t>Data Acquisition</w:t>
      </w:r>
    </w:p>
    <w:p w14:paraId="2F560E7B" w14:textId="5DF6DD49" w:rsidR="009303D9" w:rsidRDefault="00F608DB" w:rsidP="00F608DB">
      <w:pPr>
        <w:ind w:firstLine="14.40pt"/>
        <w:jc w:val="both"/>
      </w:pPr>
      <w:r>
        <w:t>Data</w:t>
      </w:r>
      <w:r w:rsidRPr="00F608DB">
        <w:t xml:space="preserve"> sinyal EEG</w:t>
      </w:r>
      <w:r>
        <w:t xml:space="preserve"> pasca-stroke diperoleh</w:t>
      </w:r>
      <w:r w:rsidRPr="00F608DB">
        <w:t xml:space="preserve"> dari </w:t>
      </w:r>
      <w:r>
        <w:t xml:space="preserve">penelitian </w:t>
      </w:r>
      <w:r w:rsidRPr="00F608DB">
        <w:t>sebelumnya</w:t>
      </w:r>
      <w:del w:id="141" w:author="Zero" w:date="2021-04-22T19:28:00Z">
        <w:r w:rsidRPr="00F608DB" w:rsidDel="00663211">
          <w:delText xml:space="preserve"> </w:delText>
        </w:r>
      </w:del>
      <w:del w:id="142" w:author="Zero" w:date="2021-04-14T21:50:00Z">
        <w:r w:rsidR="00AA0E05" w:rsidDel="00775811">
          <w:fldChar w:fldCharType="begin" w:fldLock="1"/>
        </w:r>
        <w:r w:rsidR="0025161E" w:rsidDel="00775811">
          <w:delInstrText>ADDIN CSL_CITATION {"citationItems":[{"id":"ITEM-1","itemData":{"DOI":"10.1109/FORTEI-ICEE50915.2020.9249880","ISBN":"9781728194349","abstract":"A stroke occurs due to circulatory disorders in the brain that can cause severe disability. Therefore, it requires rehabilitation. One of the instruments used in monitoring post-stroke patients is the Electroencephalogram (EEG). However, EEG signals generated from multiple channels often experience data redundancy, affecting the computational time load and accuracy. Therefore, it needs to reduce the dimensions of the data of the EEG signal. This research proposed a model to classify post-stroke patients based on EEG signals that used Wavelet, Principal Component Analysis (PCA), and Convolutional Neural Networks (CNN). Wavelet transform is used to extract EEG signals into Delta, Alpha, Theta, and Mu waves. PCA works to remove some signal of multi-channel by selecting the number of components. Meanwhile, classification used one dimension Convolutional Neural Network (CNN). Experimental results gave using PCA with 45 components produced an accuracy of 93.33% compared without using PCA, which results in an accuracy of 86.66%. Besides, optimization models using AdaDelta provided higher accuracy compared to Adam optimization models.","author":[{"dropping-particle":"","family":"Mardiansyah","given":"Ardi","non-dropping-particle":"","parse-names":false,"suffix":""},{"dropping-particle":"","family":"Djamal","given":"Esmeralda Contessa","non-dropping-particle":"","parse-names":false,"suffix":""},{"dropping-particle":"","family":"Nugraha","given":"Fikri","non-dropping-particle":"","parse-names":false,"suffix":""}],"container-title":"Proceeding - 1st FORTEI-International Conference on Electrical Engineering, FORTEI-ICEE 2020","id":"ITEM-1","issued":{"date-parts":[["2020"]]},"title":"Multivariate EEG Signal Using PCA and CNN in Post-Stroke Classification","type":"paper-conference"},"uris":["http://www.mendeley.com/documents/?uuid=7996dc2c-2105-44ba-8e1a-f2e60d7f571c"]}],"mendeley":{"formattedCitation":"[19]","plainTextFormattedCitation":"[19]","previouslyFormattedCitation":"[18]"},"properties":{"noteIndex":0},"schema":"https://github.com/citation-style-language/schema/raw/master/csl-citation.json"}</w:delInstrText>
        </w:r>
        <w:r w:rsidR="00AA0E05" w:rsidDel="00775811">
          <w:fldChar w:fldCharType="separate"/>
        </w:r>
        <w:r w:rsidR="0025161E" w:rsidRPr="0025161E" w:rsidDel="00775811">
          <w:rPr>
            <w:noProof/>
          </w:rPr>
          <w:delText>[19]</w:delText>
        </w:r>
        <w:r w:rsidR="00AA0E05" w:rsidDel="00775811">
          <w:fldChar w:fldCharType="end"/>
        </w:r>
      </w:del>
      <w:r w:rsidR="00AA0E05">
        <w:t xml:space="preserve"> </w:t>
      </w:r>
      <w:ins w:id="143" w:author="Zero" w:date="2021-04-22T19:29:00Z">
        <w:r w:rsidR="00663211" w:rsidRPr="00E02BEC">
          <w:rPr>
            <w:szCs w:val="24"/>
          </w:rPr>
          <w:fldChar w:fldCharType="begin" w:fldLock="1"/>
        </w:r>
        <w:r w:rsidR="00663211">
          <w:rPr>
            <w:szCs w:val="24"/>
          </w:rPr>
          <w:instrText>ADDIN CSL_CITATION {"citationItems":[{"id":"ITEM-1","itemData":{"DOI":"10.1109/IC2IE50715.2020.9274575","ISBN":"9781728182476","abstract":"One instrument for stroke identification is Electroencephalogram (EEG). Previous studies often used the wave variables Delta, Theta, Mu, Alpha, and amplitude in stroke analysis. For this purpose, they are often using Wavelet and Fast Fourier Transform (FFT). Although the first is more appropriate for non-stationary signals such as EEG. Likewise, in this study. However, processing EEG signals also give complexity to the use of many channels. Therefore, in addition to wave extraction, it is necessary to reduce the information from multi-channel. This paper proposed using Principle Component Analysis (PCA) for extracted signals of multichannel, which are then identified against three classes using Recurrent Neural Networks (RNN). The experimental results showed that the use of PCA produced greater accuracy of 86% compared to without PCA, which only provides an accuracy of 60%. The choice of the number of components is also an essential configuration in PCA channel reduction. Experiments using six components of PCA, Delta-Theta-Alpha-Mu waves, and amplitude as features gave the best performance. The research showed that both Adam and SGD models carried the same accuracy. Nevertheless, Adam model faster and more stable compares to SGD Model.","author":[{"dropping-particle":"","family":"Ananda","given":"Ajeng Suci","non-dropping-particle":"","parse-names":false,"suffix":""},{"dropping-particle":"","family":"Djamal","given":"Esmeralda Contessa","non-dropping-particle":"","parse-names":false,"suffix":""},{"dropping-particle":"","family":"Nugraha","given":"Fikri","non-dropping-particle":"","parse-names":false,"suffix":""}],"container-title":"2020 3rd International Conference on Computer and Informatics Engineering, IC2IE 2020","id":"ITEM-1","issued":{"date-parts":[["2020"]]},"title":"Post-Stroke Recognition Based on EEG Using PCA and Recurrent Neural Networks","type":"paper-conference"},"uris":["http://www.mendeley.com/documents/?uuid=adaf9cad-c4f4-4621-8317-171b1e782488"]}],"mendeley":{"formattedCitation":"[9]","plainTextFormattedCitation":"[9]","previouslyFormattedCitation":"[9]"},"properties":{"noteIndex":0},"schema":"https://github.com/citation-style-language/schema/raw/master/csl-citation.json"}</w:instrText>
        </w:r>
        <w:r w:rsidR="00663211" w:rsidRPr="00E02BEC">
          <w:rPr>
            <w:szCs w:val="24"/>
          </w:rPr>
          <w:fldChar w:fldCharType="separate"/>
        </w:r>
        <w:r w:rsidR="00663211" w:rsidRPr="0025161E">
          <w:rPr>
            <w:noProof/>
            <w:szCs w:val="24"/>
          </w:rPr>
          <w:t>[9]</w:t>
        </w:r>
        <w:r w:rsidR="00663211" w:rsidRPr="00E02BEC">
          <w:rPr>
            <w:szCs w:val="24"/>
          </w:rPr>
          <w:fldChar w:fldCharType="end"/>
        </w:r>
        <w:r w:rsidR="00663211">
          <w:rPr>
            <w:szCs w:val="24"/>
          </w:rPr>
          <w:t xml:space="preserve"> </w:t>
        </w:r>
      </w:ins>
      <w:r w:rsidRPr="00F608DB">
        <w:t>yaitu berasal dari wireless EEG Emotiv Epoc+ 14 kanal yang memiliki frekuensi sampling 128 Hz. Perekaman EEG dilakukan selama 180 detik</w:t>
      </w:r>
      <w:ins w:id="144" w:author="Zero" w:date="2021-04-22T19:30:00Z">
        <w:r w:rsidR="00663211">
          <w:t>, namun datwa sinyal yang diproses, hanya 120 detik saja</w:t>
        </w:r>
      </w:ins>
      <w:r w:rsidRPr="00F608DB">
        <w:t xml:space="preserve">. Riset tersebut merekam sinyal EEG milik 75 subjek, yang terdiri dari 50 stroke (25 moderate stroke dan 25 minor stroke). Selain itu sebagai control group, direkam 25 data yang mewakili subjek </w:t>
      </w:r>
      <w:r>
        <w:t>No Stroke</w:t>
      </w:r>
      <w:r w:rsidRPr="00F608DB">
        <w:t xml:space="preserve">. </w:t>
      </w:r>
      <w:r w:rsidR="003B6CA0">
        <w:t>Dalam identifikasi tingkatan stroke, control grup diperlukan</w:t>
      </w:r>
      <w:r w:rsidR="00874007">
        <w:t xml:space="preserve"> </w:t>
      </w:r>
      <w:r w:rsidR="00874007">
        <w:fldChar w:fldCharType="begin" w:fldLock="1"/>
      </w:r>
      <w:r w:rsidR="00775811">
        <w:instrText>ADDIN CSL_CITATION {"citationItems":[{"id":"ITEM-1","itemData":{"author":[{"dropping-particle":"","family":"Giri","given":"Endang Pumama","non-dropping-particle":"","parse-names":false,"suffix":""},{"dropping-particle":"","family":"Fanany","given":"Mohamad Ivan","non-dropping-particle":"","parse-names":false,"suffix":""},{"dropping-particle":"","family":"Aryrnurthy","given":"Aniati Mumi","non-dropping-particle":"","parse-names":false,"suffix":""},{"dropping-particle":"","family":"Wijaya","given":"Sastra Kusuma","non-dropping-particle":"","parse-names":false,"suffix":""}],"id":"ITEM-1","issued":{"date-parts":[["2016"]]},"page":"484-491","title":"Ischemic Stroke Identification Based on EEG and EOG using ID Convolutional Neural Network and Batch Normalization","type":"article-journal"},"uris":["http://www.mendeley.com/documents/?uuid=a73f7a0d-e73a-4236-aaf0-7855fde605b7"]}],"mendeley":{"formattedCitation":"[23]","plainTextFormattedCitation":"[23]","previouslyFormattedCitation":"[23]"},"properties":{"noteIndex":0},"schema":"https://github.com/citation-style-language/schema/raw/master/csl-citation.json"}</w:instrText>
      </w:r>
      <w:r w:rsidR="00874007">
        <w:fldChar w:fldCharType="separate"/>
      </w:r>
      <w:r w:rsidR="0025161E" w:rsidRPr="0025161E">
        <w:rPr>
          <w:noProof/>
        </w:rPr>
        <w:t>[23]</w:t>
      </w:r>
      <w:r w:rsidR="00874007">
        <w:fldChar w:fldCharType="end"/>
      </w:r>
      <w:r w:rsidR="003B6CA0">
        <w:t xml:space="preserve">. </w:t>
      </w:r>
      <w:ins w:id="145" w:author="Zero" w:date="2021-04-22T19:30:00Z">
        <w:r w:rsidR="00663211">
          <w:t xml:space="preserve">Selanjutnya, data berdurasi 120 detik akan dilakukan segmentasi tiap 8 detik, sehingga menghasilkan 15 </w:t>
        </w:r>
      </w:ins>
      <w:ins w:id="146" w:author="Zero" w:date="2021-04-22T19:31:00Z">
        <w:r w:rsidR="00663211">
          <w:t xml:space="preserve">set data untuk setiap subjeknya. </w:t>
        </w:r>
      </w:ins>
      <w:r w:rsidRPr="00F608DB">
        <w:t xml:space="preserve">Total terdapat </w:t>
      </w:r>
      <w:del w:id="147" w:author="Zero" w:date="2021-04-22T19:32:00Z">
        <w:r w:rsidRPr="00F608DB" w:rsidDel="00663211">
          <w:delText xml:space="preserve">720 </w:delText>
        </w:r>
      </w:del>
      <w:ins w:id="148" w:author="Zero" w:date="2021-04-22T19:32:00Z">
        <w:r w:rsidR="00663211">
          <w:t>800</w:t>
        </w:r>
        <w:r w:rsidR="00663211" w:rsidRPr="00F608DB">
          <w:t xml:space="preserve"> </w:t>
        </w:r>
      </w:ins>
      <w:r w:rsidRPr="00F608DB">
        <w:t xml:space="preserve">set data yang dikumpulkan dari 60 subjek akan digunakan pada proses pembelajaran mesin dan sisanya akan digunakan pada proses identifikasi untuk menguji performa model </w:t>
      </w:r>
      <w:r>
        <w:t xml:space="preserve">komputasi. </w:t>
      </w:r>
      <w:r w:rsidR="00A448D8">
        <w:t xml:space="preserve">Sementara itu, setiap satu set data, memiliki total titik data sebanyak 128 Hz x </w:t>
      </w:r>
      <w:ins w:id="149" w:author="Zero" w:date="2021-04-22T19:33:00Z">
        <w:r w:rsidR="00663211">
          <w:t xml:space="preserve">8 </w:t>
        </w:r>
      </w:ins>
      <w:del w:id="150" w:author="Zero" w:date="2021-04-22T19:33:00Z">
        <w:r w:rsidR="00A448D8" w:rsidDel="00663211">
          <w:delText xml:space="preserve">10 </w:delText>
        </w:r>
      </w:del>
      <w:r w:rsidR="00A448D8">
        <w:t>detik = 1.</w:t>
      </w:r>
      <w:ins w:id="151" w:author="Zero" w:date="2021-04-22T19:33:00Z">
        <w:r w:rsidR="00663211">
          <w:t>0</w:t>
        </w:r>
      </w:ins>
      <w:del w:id="152" w:author="Zero" w:date="2021-04-22T19:33:00Z">
        <w:r w:rsidR="00A448D8" w:rsidDel="00663211">
          <w:delText>2</w:delText>
        </w:r>
      </w:del>
      <w:ins w:id="153" w:author="Zero" w:date="2021-04-22T19:33:00Z">
        <w:r w:rsidR="00663211">
          <w:t>2</w:t>
        </w:r>
      </w:ins>
      <w:del w:id="154" w:author="Zero" w:date="2021-04-22T19:33:00Z">
        <w:r w:rsidR="00A448D8" w:rsidDel="00663211">
          <w:delText>8</w:delText>
        </w:r>
      </w:del>
      <w:ins w:id="155" w:author="Zero" w:date="2021-04-22T19:33:00Z">
        <w:r w:rsidR="00663211">
          <w:t>4</w:t>
        </w:r>
      </w:ins>
      <w:del w:id="156" w:author="Zero" w:date="2021-04-22T19:33:00Z">
        <w:r w:rsidR="00A448D8" w:rsidDel="00663211">
          <w:delText>0</w:delText>
        </w:r>
      </w:del>
      <w:r w:rsidR="00A448D8">
        <w:t xml:space="preserve"> untuk setiap kanalnya</w:t>
      </w:r>
      <w:r w:rsidR="003B6CA0">
        <w:t xml:space="preserve">. </w:t>
      </w:r>
    </w:p>
    <w:p w14:paraId="13766006" w14:textId="77777777" w:rsidR="00484898" w:rsidRDefault="00484898">
      <w:pPr>
        <w:pStyle w:val="Heading2"/>
        <w:tabs>
          <w:tab w:val="num" w:pos="14.40pt"/>
        </w:tabs>
        <w:ind w:hanging="71.15pt"/>
        <w:pPrChange w:id="157" w:author="Zero" w:date="2021-04-14T22:06:00Z">
          <w:pPr>
            <w:pStyle w:val="Heading2"/>
            <w:tabs>
              <w:tab w:val="num" w:pos="14.40pt"/>
            </w:tabs>
          </w:pPr>
        </w:pPrChange>
      </w:pPr>
      <w:r>
        <w:t>Filter Wavelet</w:t>
      </w:r>
    </w:p>
    <w:p w14:paraId="3F4E89C4" w14:textId="721B8A79" w:rsidR="00E46A7B" w:rsidRDefault="00E46A7B" w:rsidP="00E46A7B">
      <w:pPr>
        <w:ind w:firstLine="14.40pt"/>
        <w:jc w:val="both"/>
        <w:rPr>
          <w:spacing w:val="-1"/>
          <w:szCs w:val="24"/>
          <w:lang w:eastAsia="x-none"/>
        </w:rPr>
      </w:pPr>
      <w:r w:rsidRPr="00E46A7B">
        <w:rPr>
          <w:spacing w:val="-1"/>
          <w:szCs w:val="24"/>
          <w:lang w:val="x-none" w:eastAsia="x-none"/>
        </w:rPr>
        <w:t>Filter Wavelet merupakan salah satu metode filter sinyal yang berguna dalam menganalisis sinyal yang memiliki variasi frekuensi pada satuan waktu tertentu. Filter Wavelet mengurai sinyal EEG ke dalam komponen frekuensi melalui proses dekomposisi dengan melibatkan tahap aproksimasi dan detil, sehingga dihasilkan sinyal EEG yang dapat dibedakan menurut rentang frekuensinya. Tahap berikutnya, proses rekonstruksi dilakukan untuk menyusun ulang sinyal ke dalam domain waktu. Aproksimasi dan detil merupakan hasil yang diperoleh dari proses konvolusi sinyal asli menggunakan dot product dengan berbagai kernel sebagai filter seperti Symlet, Haar, Daubechies dan lainnya</w:t>
      </w:r>
      <w:r>
        <w:rPr>
          <w:spacing w:val="-1"/>
          <w:szCs w:val="24"/>
          <w:lang w:eastAsia="x-none"/>
        </w:rPr>
        <w:t xml:space="preserve">. Proses aproksimasi </w:t>
      </w:r>
      <w:del w:id="158" w:author="Zero" w:date="2021-04-25T20:14:00Z">
        <w:r w:rsidDel="0008260E">
          <w:rPr>
            <w:spacing w:val="-1"/>
            <w:szCs w:val="24"/>
            <w:lang w:eastAsia="x-none"/>
          </w:rPr>
          <w:delText xml:space="preserve">diperoleh menggunakan Persamaan 1, sementara </w:delText>
        </w:r>
      </w:del>
      <w:ins w:id="159" w:author="Zero" w:date="2021-04-25T20:14:00Z">
        <w:r w:rsidR="0008260E">
          <w:rPr>
            <w:spacing w:val="-1"/>
            <w:szCs w:val="24"/>
            <w:lang w:eastAsia="x-none"/>
          </w:rPr>
          <w:t xml:space="preserve">dan </w:t>
        </w:r>
      </w:ins>
      <w:r>
        <w:rPr>
          <w:spacing w:val="-1"/>
          <w:szCs w:val="24"/>
          <w:lang w:eastAsia="x-none"/>
        </w:rPr>
        <w:t xml:space="preserve">detil </w:t>
      </w:r>
      <w:del w:id="160" w:author="Zero" w:date="2021-04-25T20:14:00Z">
        <w:r w:rsidDel="0008260E">
          <w:rPr>
            <w:spacing w:val="-1"/>
            <w:szCs w:val="24"/>
            <w:lang w:eastAsia="x-none"/>
          </w:rPr>
          <w:delText xml:space="preserve">dari Persamaan 2. </w:delText>
        </w:r>
      </w:del>
      <w:ins w:id="161" w:author="Zero" w:date="2021-04-25T20:14:00Z">
        <w:r w:rsidR="0008260E">
          <w:rPr>
            <w:spacing w:val="-1"/>
            <w:szCs w:val="24"/>
            <w:lang w:eastAsia="x-none"/>
          </w:rPr>
          <w:t>diberikan oleh (1) dan (2).</w:t>
        </w:r>
      </w:ins>
    </w:p>
    <w:p w14:paraId="4307F7E6" w14:textId="77777777" w:rsidR="00E46A7B" w:rsidRDefault="0080609F" w:rsidP="00E46A7B">
      <w:pPr>
        <w:pStyle w:val="equation"/>
        <w:ind w:start="13.50pt"/>
        <w:jc w:val="both"/>
      </w:pPr>
      <w:r>
        <w:rPr>
          <w:rFonts w:ascii="Times New Roman" w:hAnsi="Times New Roman" w:cs="Times New Roman"/>
          <w:iCs/>
        </w:rPr>
        <w:t>Aproksimasi</w:t>
      </w:r>
      <w:r w:rsidR="00E46A7B">
        <w:rPr>
          <w:rFonts w:ascii="Times New Roman" w:hAnsi="Times New Roman" w:cs="Times New Roman"/>
          <w:i/>
        </w:rPr>
        <w:t xml:space="preserve"> = ylow(k) = </w:t>
      </w:r>
      <w:r w:rsidR="00E46A7B">
        <w:rPr>
          <w:rFonts w:ascii="Times New Roman" w:hAnsi="Times New Roman" w:cs="Times New Roman" w:hint="eastAsia"/>
          <w:i/>
        </w:rPr>
        <w:t>∑</w:t>
      </w:r>
      <w:r w:rsidR="00E46A7B">
        <w:rPr>
          <w:rFonts w:ascii="Times New Roman" w:hAnsi="Times New Roman" w:cs="Times New Roman"/>
          <w:i/>
        </w:rPr>
        <w:t>n x(n).g(n-k)</w:t>
      </w:r>
      <w:r w:rsidR="00E46A7B">
        <w:tab/>
      </w:r>
      <w:r w:rsidR="00E46A7B">
        <w:t></w:t>
      </w:r>
      <w:r w:rsidR="00E46A7B">
        <w:t></w:t>
      </w:r>
      <w:r w:rsidR="00E46A7B">
        <w:t></w:t>
      </w:r>
    </w:p>
    <w:p w14:paraId="23BE0846" w14:textId="77777777" w:rsidR="00E46A7B" w:rsidRDefault="00E46A7B" w:rsidP="00E46A7B">
      <w:pPr>
        <w:pStyle w:val="equation"/>
        <w:ind w:start="13.50pt"/>
        <w:jc w:val="both"/>
      </w:pPr>
      <w:r>
        <w:rPr>
          <w:rFonts w:ascii="Times New Roman" w:hAnsi="Times New Roman" w:cs="Times New Roman"/>
          <w:iCs/>
        </w:rPr>
        <w:t>Detail</w:t>
      </w:r>
      <w:r>
        <w:rPr>
          <w:rFonts w:ascii="Times New Roman" w:hAnsi="Times New Roman" w:cs="Times New Roman"/>
          <w:i/>
        </w:rPr>
        <w:t xml:space="preserve"> </w:t>
      </w:r>
      <w:r>
        <w:rPr>
          <w:rFonts w:ascii="Times New Roman" w:hAnsi="Times New Roman" w:cs="Times New Roman"/>
          <w:i/>
        </w:rPr>
        <w:tab/>
        <w:t xml:space="preserve">= yhigh(k) = </w:t>
      </w:r>
      <w:r>
        <w:rPr>
          <w:rFonts w:ascii="Times New Roman" w:hAnsi="Times New Roman" w:cs="Times New Roman" w:hint="eastAsia"/>
          <w:i/>
        </w:rPr>
        <w:t>∑</w:t>
      </w:r>
      <w:r>
        <w:rPr>
          <w:rFonts w:ascii="Times New Roman" w:hAnsi="Times New Roman" w:cs="Times New Roman"/>
          <w:i/>
        </w:rPr>
        <w:t>n x(n).h(n-k)</w:t>
      </w:r>
      <w:r>
        <w:tab/>
      </w:r>
      <w:r>
        <w:t></w:t>
      </w:r>
      <w:r>
        <w:t></w:t>
      </w:r>
      <w:r>
        <w:t></w:t>
      </w:r>
    </w:p>
    <w:p w14:paraId="4C50377A" w14:textId="77777777" w:rsidR="00641F79" w:rsidRDefault="00E46A7B" w:rsidP="00E46A7B">
      <w:pPr>
        <w:spacing w:line="13.80pt" w:lineRule="auto"/>
        <w:contextualSpacing/>
        <w:jc w:val="both"/>
        <w:rPr>
          <w:spacing w:val="-1"/>
          <w:szCs w:val="24"/>
          <w:lang w:val="x-none" w:eastAsia="x-none"/>
        </w:rPr>
      </w:pPr>
      <w:r w:rsidRPr="00E46A7B">
        <w:rPr>
          <w:spacing w:val="-1"/>
          <w:szCs w:val="24"/>
          <w:lang w:val="x-none" w:eastAsia="x-none"/>
        </w:rPr>
        <w:t>Dimana</w:t>
      </w:r>
      <m:oMath>
        <m:r>
          <m:rPr>
            <m:sty m:val="p"/>
          </m:rPr>
          <w:rPr>
            <w:rFonts w:ascii="Cambria Math" w:hAnsi="Cambria Math"/>
            <w:spacing w:val="-1"/>
            <w:szCs w:val="24"/>
            <w:lang w:val="x-none" w:eastAsia="x-none"/>
          </w:rPr>
          <m:t xml:space="preserve"> </m:t>
        </m:r>
        <m:r>
          <w:rPr>
            <w:rFonts w:ascii="Cambria Math" w:hAnsi="Cambria Math"/>
            <w:spacing w:val="-1"/>
            <w:szCs w:val="24"/>
            <w:lang w:val="x-none" w:eastAsia="x-none"/>
          </w:rPr>
          <m:t>k</m:t>
        </m:r>
      </m:oMath>
      <w:r w:rsidRPr="00E46A7B">
        <w:rPr>
          <w:spacing w:val="-1"/>
          <w:szCs w:val="24"/>
          <w:lang w:val="x-none" w:eastAsia="x-none"/>
        </w:rPr>
        <w:t xml:space="preserve"> menunjukkan indeks data, </w:t>
      </w:r>
      <m:oMath>
        <m:r>
          <w:rPr>
            <w:rFonts w:ascii="Cambria Math" w:hAnsi="Cambria Math"/>
            <w:spacing w:val="-1"/>
            <w:szCs w:val="24"/>
            <w:lang w:val="x-none" w:eastAsia="x-none"/>
          </w:rPr>
          <m:t>x</m:t>
        </m:r>
        <m:d>
          <m:dPr>
            <m:ctrlPr>
              <w:rPr>
                <w:rFonts w:ascii="Cambria Math" w:hAnsi="Cambria Math"/>
                <w:spacing w:val="-1"/>
                <w:szCs w:val="24"/>
                <w:lang w:val="x-none" w:eastAsia="x-none"/>
              </w:rPr>
            </m:ctrlPr>
          </m:dPr>
          <m:e>
            <m:r>
              <w:rPr>
                <w:rFonts w:ascii="Cambria Math" w:hAnsi="Cambria Math"/>
                <w:spacing w:val="-1"/>
                <w:szCs w:val="24"/>
                <w:lang w:val="x-none" w:eastAsia="x-none"/>
              </w:rPr>
              <m:t>n</m:t>
            </m:r>
          </m:e>
        </m:d>
      </m:oMath>
      <w:r w:rsidRPr="00E46A7B">
        <w:rPr>
          <w:spacing w:val="-1"/>
          <w:szCs w:val="24"/>
          <w:lang w:val="x-none" w:eastAsia="x-none"/>
        </w:rPr>
        <w:t xml:space="preserve"> merupakan sinyal ke-n,</w:t>
      </w:r>
      <m:oMath>
        <m:r>
          <m:rPr>
            <m:sty m:val="p"/>
          </m:rPr>
          <w:rPr>
            <w:rFonts w:ascii="Cambria Math" w:hAnsi="Cambria Math"/>
            <w:spacing w:val="-1"/>
            <w:szCs w:val="24"/>
            <w:lang w:val="x-none" w:eastAsia="x-none"/>
          </w:rPr>
          <m:t xml:space="preserve"> </m:t>
        </m:r>
        <m:r>
          <w:rPr>
            <w:rFonts w:ascii="Cambria Math" w:hAnsi="Cambria Math"/>
            <w:spacing w:val="-1"/>
            <w:szCs w:val="24"/>
            <w:lang w:val="x-none" w:eastAsia="x-none"/>
          </w:rPr>
          <m:t>g</m:t>
        </m:r>
        <m:r>
          <m:rPr>
            <m:sty m:val="p"/>
          </m:rPr>
          <w:rPr>
            <w:rFonts w:ascii="Cambria Math" w:hAnsi="Cambria Math"/>
            <w:spacing w:val="-1"/>
            <w:szCs w:val="24"/>
            <w:lang w:val="x-none" w:eastAsia="x-none"/>
          </w:rPr>
          <m:t>(</m:t>
        </m:r>
        <m:r>
          <w:rPr>
            <w:rFonts w:ascii="Cambria Math" w:hAnsi="Cambria Math"/>
            <w:spacing w:val="-1"/>
            <w:szCs w:val="24"/>
            <w:lang w:val="x-none" w:eastAsia="x-none"/>
          </w:rPr>
          <m:t>n</m:t>
        </m:r>
        <m:r>
          <m:rPr>
            <m:sty m:val="p"/>
          </m:rPr>
          <w:rPr>
            <w:rFonts w:ascii="Cambria Math" w:hAnsi="Cambria Math"/>
            <w:spacing w:val="-1"/>
            <w:szCs w:val="24"/>
            <w:lang w:val="x-none" w:eastAsia="x-none"/>
          </w:rPr>
          <m:t>-</m:t>
        </m:r>
        <m:r>
          <w:rPr>
            <w:rFonts w:ascii="Cambria Math" w:hAnsi="Cambria Math"/>
            <w:spacing w:val="-1"/>
            <w:szCs w:val="24"/>
            <w:lang w:val="x-none" w:eastAsia="x-none"/>
          </w:rPr>
          <m:t>k)</m:t>
        </m:r>
      </m:oMath>
      <w:r>
        <w:rPr>
          <w:spacing w:val="-1"/>
          <w:szCs w:val="24"/>
          <w:lang w:eastAsia="x-none"/>
        </w:rPr>
        <w:t>,</w:t>
      </w:r>
      <w:r w:rsidRPr="00E46A7B">
        <w:rPr>
          <w:spacing w:val="-1"/>
          <w:szCs w:val="24"/>
          <w:lang w:val="x-none" w:eastAsia="x-none"/>
        </w:rPr>
        <w:t xml:space="preserve"> merupakan koefisien low-pass filter, dan </w:t>
      </w:r>
      <m:oMath>
        <m:r>
          <w:rPr>
            <w:rFonts w:ascii="Cambria Math" w:hAnsi="Cambria Math"/>
            <w:spacing w:val="-1"/>
            <w:szCs w:val="24"/>
            <w:lang w:val="x-none" w:eastAsia="x-none"/>
          </w:rPr>
          <m:t>h</m:t>
        </m:r>
        <m:d>
          <m:dPr>
            <m:ctrlPr>
              <w:rPr>
                <w:rFonts w:ascii="Cambria Math" w:hAnsi="Cambria Math"/>
                <w:spacing w:val="-1"/>
                <w:szCs w:val="24"/>
                <w:lang w:val="x-none" w:eastAsia="x-none"/>
              </w:rPr>
            </m:ctrlPr>
          </m:dPr>
          <m:e>
            <m:r>
              <w:rPr>
                <w:rFonts w:ascii="Cambria Math" w:hAnsi="Cambria Math"/>
                <w:spacing w:val="-1"/>
                <w:szCs w:val="24"/>
                <w:lang w:val="x-none" w:eastAsia="x-none"/>
              </w:rPr>
              <m:t>n</m:t>
            </m:r>
            <m:r>
              <m:rPr>
                <m:sty m:val="p"/>
              </m:rPr>
              <w:rPr>
                <w:rFonts w:ascii="Cambria Math" w:hAnsi="Cambria Math"/>
                <w:spacing w:val="-1"/>
                <w:szCs w:val="24"/>
                <w:lang w:val="x-none" w:eastAsia="x-none"/>
              </w:rPr>
              <m:t>-</m:t>
            </m:r>
            <m:r>
              <w:rPr>
                <w:rFonts w:ascii="Cambria Math" w:hAnsi="Cambria Math"/>
                <w:spacing w:val="-1"/>
                <w:szCs w:val="24"/>
                <w:lang w:val="x-none" w:eastAsia="x-none"/>
              </w:rPr>
              <m:t>k</m:t>
            </m:r>
          </m:e>
        </m:d>
      </m:oMath>
      <w:r w:rsidRPr="00E46A7B">
        <w:rPr>
          <w:spacing w:val="-1"/>
          <w:szCs w:val="24"/>
          <w:lang w:val="x-none" w:eastAsia="x-none"/>
        </w:rPr>
        <w:t xml:space="preserve"> merupakan koefisien high-pass filter.</w:t>
      </w:r>
      <w:r w:rsidR="00C77DD6" w:rsidRPr="00C77DD6">
        <w:rPr>
          <w:spacing w:val="-1"/>
          <w:szCs w:val="24"/>
          <w:lang w:val="x-none" w:eastAsia="x-none"/>
        </w:rPr>
        <w:t xml:space="preserve"> </w:t>
      </w:r>
    </w:p>
    <w:p w14:paraId="3C6D1930" w14:textId="606C4E7B" w:rsidR="00E46A7B" w:rsidRDefault="00C77DD6" w:rsidP="00C77DD6">
      <w:pPr>
        <w:spacing w:line="13.80pt" w:lineRule="auto"/>
        <w:ind w:firstLine="14.20pt"/>
        <w:contextualSpacing/>
        <w:jc w:val="both"/>
        <w:rPr>
          <w:spacing w:val="-1"/>
          <w:szCs w:val="24"/>
          <w:lang w:eastAsia="x-none"/>
        </w:rPr>
      </w:pPr>
      <w:r w:rsidRPr="00C77DD6">
        <w:rPr>
          <w:spacing w:val="-1"/>
          <w:szCs w:val="24"/>
          <w:lang w:val="x-none" w:eastAsia="x-none"/>
        </w:rPr>
        <w:t xml:space="preserve">Salah satu jenis filter Wavelet, yaitu Wavelet Symlet3 digunakan pada </w:t>
      </w:r>
      <w:r>
        <w:rPr>
          <w:spacing w:val="-1"/>
          <w:szCs w:val="24"/>
          <w:lang w:eastAsia="x-none"/>
        </w:rPr>
        <w:t>penelitian</w:t>
      </w:r>
      <w:r w:rsidRPr="00C77DD6">
        <w:rPr>
          <w:spacing w:val="-1"/>
          <w:szCs w:val="24"/>
          <w:lang w:val="x-none" w:eastAsia="x-none"/>
        </w:rPr>
        <w:t xml:space="preserve"> sebelumnya</w:t>
      </w:r>
      <w:r w:rsidR="00874007">
        <w:rPr>
          <w:spacing w:val="-1"/>
          <w:szCs w:val="24"/>
          <w:lang w:eastAsia="x-none"/>
        </w:rPr>
        <w:t xml:space="preserve"> </w:t>
      </w:r>
      <w:r w:rsidR="00874007">
        <w:rPr>
          <w:spacing w:val="-1"/>
          <w:szCs w:val="24"/>
          <w:lang w:eastAsia="x-none"/>
        </w:rPr>
        <w:fldChar w:fldCharType="begin" w:fldLock="1"/>
      </w:r>
      <w:r w:rsidR="00775811">
        <w:rPr>
          <w:spacing w:val="-1"/>
          <w:szCs w:val="24"/>
          <w:lang w:eastAsia="x-none"/>
        </w:rPr>
        <w:instrText>ADDIN CSL_CITATION {"citationItems":[{"id":"ITEM-1","itemData":{"DOI":"10.1109/FORTEI-ICEE50915.2020.9249880","ISBN":"9781728194349","abstract":"A stroke occurs due to circulatory disorders in the brain that can cause severe disability. Therefore, it requires rehabilitation. One of the instruments used in monitoring post-stroke patients is the Electroencephalogram (EEG). However, EEG signals generated from multiple channels often experience data redundancy, affecting the computational time load and accuracy. Therefore, it needs to reduce the dimensions of the data of the EEG signal. This research proposed a model to classify post-stroke patients based on EEG signals that used Wavelet, Principal Component Analysis (PCA), and Convolutional Neural Networks (CNN). Wavelet transform is used to extract EEG signals into Delta, Alpha, Theta, and Mu waves. PCA works to remove some signal of multi-channel by selecting the number of components. Meanwhile, classification used one dimension Convolutional Neural Network (CNN). Experimental results gave using PCA with 45 components produced an accuracy of 93.33% compared without using PCA, which results in an accuracy of 86.66%. Besides, optimization models using AdaDelta provided higher accuracy compared to Adam optimization models.","author":[{"dropping-particle":"","family":"Mardiansyah","given":"Ardi","non-dropping-particle":"","parse-names":false,"suffix":""},{"dropping-particle":"","family":"Djamal","given":"Esmeralda Contessa","non-dropping-particle":"","parse-names":false,"suffix":""},{"dropping-particle":"","family":"Nugraha","given":"Fikri","non-dropping-particle":"","parse-names":false,"suffix":""}],"container-title":"Proceeding - 1st FORTEI-International Conference on Electrical Engineering, FORTEI-ICEE 2020","id":"ITEM-1","issued":{"date-parts":[["2020"]]},"title":"Multivariate EEG Signal Using PCA and CNN in Post-Stroke Classification","type":"paper-conference"},"uris":["http://www.mendeley.com/documents/?uuid=7996dc2c-2105-44ba-8e1a-f2e60d7f571c"]}],"mendeley":{"formattedCitation":"[19]","plainTextFormattedCitation":"[19]","previouslyFormattedCitation":"[19]"},"properties":{"noteIndex":0},"schema":"https://github.com/citation-style-language/schema/raw/master/csl-citation.json"}</w:instrText>
      </w:r>
      <w:r w:rsidR="00874007">
        <w:rPr>
          <w:spacing w:val="-1"/>
          <w:szCs w:val="24"/>
          <w:lang w:eastAsia="x-none"/>
        </w:rPr>
        <w:fldChar w:fldCharType="separate"/>
      </w:r>
      <w:r w:rsidR="0025161E" w:rsidRPr="0025161E">
        <w:rPr>
          <w:noProof/>
          <w:spacing w:val="-1"/>
          <w:szCs w:val="24"/>
          <w:lang w:eastAsia="x-none"/>
        </w:rPr>
        <w:t>[19]</w:t>
      </w:r>
      <w:r w:rsidR="00874007">
        <w:rPr>
          <w:spacing w:val="-1"/>
          <w:szCs w:val="24"/>
          <w:lang w:eastAsia="x-none"/>
        </w:rPr>
        <w:fldChar w:fldCharType="end"/>
      </w:r>
      <w:r w:rsidRPr="00C77DD6">
        <w:rPr>
          <w:spacing w:val="-1"/>
          <w:szCs w:val="24"/>
          <w:lang w:val="x-none" w:eastAsia="x-none"/>
        </w:rPr>
        <w:t xml:space="preserve"> untuk memperoleh variabel pasca-stroke dengan menggunakan enam koefisien aproksisimasi dan detil</w:t>
      </w:r>
      <w:r>
        <w:rPr>
          <w:spacing w:val="-1"/>
          <w:szCs w:val="24"/>
          <w:lang w:eastAsia="x-none"/>
        </w:rPr>
        <w:t xml:space="preserve"> yang diperlihatkan pada </w:t>
      </w:r>
      <w:del w:id="162" w:author="Zero" w:date="2021-04-25T20:04:00Z">
        <w:r w:rsidDel="0014402B">
          <w:rPr>
            <w:spacing w:val="-1"/>
            <w:szCs w:val="24"/>
            <w:lang w:eastAsia="x-none"/>
          </w:rPr>
          <w:delText>Tabel 1</w:delText>
        </w:r>
      </w:del>
      <w:ins w:id="163" w:author="Zero" w:date="2021-04-25T20:04:00Z">
        <w:r w:rsidR="0014402B">
          <w:rPr>
            <w:spacing w:val="-1"/>
            <w:szCs w:val="24"/>
            <w:lang w:eastAsia="x-none"/>
          </w:rPr>
          <w:t xml:space="preserve">Table </w:t>
        </w:r>
      </w:ins>
      <w:ins w:id="164" w:author="Zero" w:date="2021-04-25T20:05:00Z">
        <w:r w:rsidR="0014402B">
          <w:rPr>
            <w:spacing w:val="-1"/>
            <w:szCs w:val="24"/>
            <w:lang w:eastAsia="x-none"/>
          </w:rPr>
          <w:t>I</w:t>
        </w:r>
      </w:ins>
      <w:r>
        <w:rPr>
          <w:spacing w:val="-1"/>
          <w:szCs w:val="24"/>
          <w:lang w:eastAsia="x-none"/>
        </w:rPr>
        <w:t xml:space="preserve">. </w:t>
      </w:r>
    </w:p>
    <w:p w14:paraId="406C266C" w14:textId="77777777" w:rsidR="00BD6BE5" w:rsidRPr="00BD6BE5" w:rsidRDefault="00BD6BE5" w:rsidP="00BD6BE5">
      <w:pPr>
        <w:pStyle w:val="tablehead"/>
        <w:rPr>
          <w:lang w:val="en-GB"/>
        </w:rPr>
      </w:pPr>
      <w:r>
        <w:t>KOEFISIEN WAVELET SYMLET 3</w:t>
      </w:r>
    </w:p>
    <w:tbl>
      <w:tblPr>
        <w:tblStyle w:val="TableGrid"/>
        <w:tblW w:w="240.75pt" w:type="dxa"/>
        <w:jc w:val="center"/>
        <w:tblLook w:firstRow="1" w:lastRow="0" w:firstColumn="1" w:lastColumn="0" w:noHBand="0" w:noVBand="1"/>
      </w:tblPr>
      <w:tblGrid>
        <w:gridCol w:w="704"/>
        <w:gridCol w:w="1701"/>
        <w:gridCol w:w="709"/>
        <w:gridCol w:w="1701"/>
      </w:tblGrid>
      <w:tr w:rsidR="00C77DD6" w14:paraId="0E78059E" w14:textId="77777777" w:rsidTr="00A06CC8">
        <w:trPr>
          <w:jc w:val="center"/>
        </w:trPr>
        <w:tc>
          <w:tcPr>
            <w:tcW w:w="120.25pt" w:type="dxa"/>
            <w:gridSpan w:val="2"/>
            <w:tcBorders>
              <w:top w:val="single" w:sz="4" w:space="0" w:color="auto"/>
              <w:start w:val="single" w:sz="4" w:space="0" w:color="auto"/>
              <w:bottom w:val="single" w:sz="4" w:space="0" w:color="auto"/>
              <w:end w:val="single" w:sz="4" w:space="0" w:color="auto"/>
            </w:tcBorders>
            <w:vAlign w:val="center"/>
            <w:hideMark/>
          </w:tcPr>
          <w:p w14:paraId="100ACADD" w14:textId="77777777" w:rsidR="00C77DD6" w:rsidRDefault="00D300EA">
            <w:pPr>
              <w:pStyle w:val="BodyText"/>
              <w:spacing w:after="0pt"/>
              <w:rPr>
                <w:b/>
                <w:bCs/>
                <w:sz w:val="16"/>
                <w:szCs w:val="16"/>
                <w:lang w:val="en-ID"/>
              </w:rPr>
            </w:pPr>
            <w:r>
              <w:rPr>
                <w:b/>
                <w:bCs/>
                <w:sz w:val="16"/>
                <w:szCs w:val="16"/>
                <w:lang w:val="en-US"/>
              </w:rPr>
              <w:t>Aproksimasi</w:t>
            </w:r>
            <w:r w:rsidR="00C77DD6">
              <w:rPr>
                <w:b/>
                <w:bCs/>
                <w:sz w:val="16"/>
                <w:szCs w:val="16"/>
              </w:rPr>
              <w:t xml:space="preserve"> </w:t>
            </w:r>
            <w:r w:rsidR="00C77DD6">
              <w:rPr>
                <w:b/>
                <w:bCs/>
                <w:sz w:val="16"/>
                <w:szCs w:val="16"/>
                <w:lang w:val="en-ID"/>
              </w:rPr>
              <w:t>g(n)</w:t>
            </w:r>
          </w:p>
        </w:tc>
        <w:tc>
          <w:tcPr>
            <w:tcW w:w="120.50pt" w:type="dxa"/>
            <w:gridSpan w:val="2"/>
            <w:tcBorders>
              <w:top w:val="single" w:sz="4" w:space="0" w:color="auto"/>
              <w:start w:val="single" w:sz="4" w:space="0" w:color="auto"/>
              <w:bottom w:val="single" w:sz="4" w:space="0" w:color="auto"/>
              <w:end w:val="single" w:sz="4" w:space="0" w:color="auto"/>
            </w:tcBorders>
            <w:vAlign w:val="center"/>
            <w:hideMark/>
          </w:tcPr>
          <w:p w14:paraId="09153AA8" w14:textId="77777777" w:rsidR="00C77DD6" w:rsidRDefault="00C77DD6">
            <w:pPr>
              <w:spacing w:line="13.80pt" w:lineRule="auto"/>
              <w:rPr>
                <w:rFonts w:eastAsiaTheme="minorEastAsia"/>
                <w:b/>
                <w:bCs/>
                <w:sz w:val="16"/>
                <w:szCs w:val="16"/>
                <w:lang w:val="en-ID"/>
              </w:rPr>
            </w:pPr>
            <w:r>
              <w:rPr>
                <w:rFonts w:eastAsiaTheme="minorEastAsia"/>
                <w:b/>
                <w:bCs/>
                <w:sz w:val="16"/>
                <w:szCs w:val="16"/>
                <w:lang w:val="id-ID"/>
              </w:rPr>
              <w:t xml:space="preserve">Detail </w:t>
            </w:r>
            <w:r>
              <w:rPr>
                <w:rFonts w:eastAsiaTheme="minorEastAsia"/>
                <w:b/>
                <w:bCs/>
                <w:sz w:val="16"/>
                <w:szCs w:val="16"/>
                <w:lang w:val="en-ID"/>
              </w:rPr>
              <w:t>h(n)</w:t>
            </w:r>
          </w:p>
        </w:tc>
      </w:tr>
      <w:tr w:rsidR="00C77DD6" w14:paraId="4CB79480" w14:textId="77777777" w:rsidTr="00A06CC8">
        <w:trPr>
          <w:jc w:val="center"/>
        </w:trPr>
        <w:tc>
          <w:tcPr>
            <w:tcW w:w="35.20pt" w:type="dxa"/>
            <w:tcBorders>
              <w:top w:val="single" w:sz="4" w:space="0" w:color="auto"/>
              <w:start w:val="single" w:sz="4" w:space="0" w:color="auto"/>
              <w:bottom w:val="single" w:sz="4" w:space="0" w:color="auto"/>
              <w:end w:val="single" w:sz="4" w:space="0" w:color="auto"/>
            </w:tcBorders>
            <w:vAlign w:val="center"/>
            <w:hideMark/>
          </w:tcPr>
          <w:p w14:paraId="2D7C35EC"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g</w:t>
            </w:r>
            <w:r>
              <w:rPr>
                <w:rFonts w:eastAsiaTheme="minorEastAsia"/>
                <w:i/>
                <w:sz w:val="17"/>
                <w:szCs w:val="17"/>
                <w:vertAlign w:val="subscript"/>
                <w:lang w:val="en-ID"/>
              </w:rPr>
              <w:t>(0)</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112D6911" w14:textId="77777777" w:rsidR="00C77DD6" w:rsidRDefault="00C77DD6" w:rsidP="00A06BF1">
            <w:pPr>
              <w:pStyle w:val="BodyText"/>
              <w:spacing w:after="0pt"/>
              <w:jc w:val="start"/>
              <w:rPr>
                <w:rFonts w:eastAsiaTheme="minorEastAsia"/>
                <w:sz w:val="16"/>
                <w:szCs w:val="16"/>
                <w:lang w:val="id-ID"/>
              </w:rPr>
            </w:pPr>
            <w:r>
              <w:rPr>
                <w:sz w:val="16"/>
                <w:szCs w:val="16"/>
              </w:rPr>
              <w:t>0.0</w:t>
            </w:r>
            <w:r>
              <w:rPr>
                <w:sz w:val="16"/>
                <w:szCs w:val="16"/>
                <w:lang w:val="id-ID"/>
              </w:rPr>
              <w:t>35226292</w:t>
            </w:r>
          </w:p>
        </w:tc>
        <w:tc>
          <w:tcPr>
            <w:tcW w:w="35.45pt" w:type="dxa"/>
            <w:tcBorders>
              <w:top w:val="single" w:sz="4" w:space="0" w:color="auto"/>
              <w:start w:val="single" w:sz="4" w:space="0" w:color="auto"/>
              <w:bottom w:val="single" w:sz="4" w:space="0" w:color="auto"/>
              <w:end w:val="single" w:sz="4" w:space="0" w:color="auto"/>
            </w:tcBorders>
            <w:vAlign w:val="center"/>
            <w:hideMark/>
          </w:tcPr>
          <w:p w14:paraId="16246BD9"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h</w:t>
            </w:r>
            <w:r>
              <w:rPr>
                <w:rFonts w:eastAsiaTheme="minorEastAsia"/>
                <w:i/>
                <w:sz w:val="17"/>
                <w:szCs w:val="17"/>
                <w:vertAlign w:val="subscript"/>
                <w:lang w:val="en-ID"/>
              </w:rPr>
              <w:t>(0)</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0E4A1FEE" w14:textId="77777777" w:rsidR="00C77DD6" w:rsidRDefault="00C77DD6" w:rsidP="00A06BF1">
            <w:pPr>
              <w:pStyle w:val="BodyText"/>
              <w:spacing w:after="0pt"/>
              <w:jc w:val="start"/>
              <w:rPr>
                <w:rFonts w:eastAsiaTheme="minorEastAsia"/>
                <w:sz w:val="16"/>
                <w:szCs w:val="16"/>
                <w:lang w:val="id-ID"/>
              </w:rPr>
            </w:pPr>
            <w:r>
              <w:rPr>
                <w:sz w:val="16"/>
                <w:szCs w:val="16"/>
              </w:rPr>
              <w:t>-0.</w:t>
            </w:r>
            <w:r>
              <w:rPr>
                <w:sz w:val="16"/>
                <w:szCs w:val="16"/>
                <w:lang w:val="id-ID"/>
              </w:rPr>
              <w:t>332670553</w:t>
            </w:r>
          </w:p>
        </w:tc>
      </w:tr>
      <w:tr w:rsidR="00C77DD6" w14:paraId="1E5CD0BA" w14:textId="77777777" w:rsidTr="00A06CC8">
        <w:trPr>
          <w:jc w:val="center"/>
        </w:trPr>
        <w:tc>
          <w:tcPr>
            <w:tcW w:w="35.20pt" w:type="dxa"/>
            <w:tcBorders>
              <w:top w:val="single" w:sz="4" w:space="0" w:color="auto"/>
              <w:start w:val="single" w:sz="4" w:space="0" w:color="auto"/>
              <w:bottom w:val="single" w:sz="4" w:space="0" w:color="auto"/>
              <w:end w:val="single" w:sz="4" w:space="0" w:color="auto"/>
            </w:tcBorders>
            <w:vAlign w:val="center"/>
            <w:hideMark/>
          </w:tcPr>
          <w:p w14:paraId="39C8BE54"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g</w:t>
            </w:r>
            <w:r>
              <w:rPr>
                <w:rFonts w:eastAsiaTheme="minorEastAsia"/>
                <w:i/>
                <w:sz w:val="17"/>
                <w:szCs w:val="17"/>
                <w:vertAlign w:val="subscript"/>
                <w:lang w:val="en-ID"/>
              </w:rPr>
              <w:t>(1)</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653A6F76" w14:textId="77777777" w:rsidR="00C77DD6" w:rsidRDefault="00C77DD6" w:rsidP="00A06BF1">
            <w:pPr>
              <w:pStyle w:val="BodyText"/>
              <w:spacing w:after="0pt"/>
              <w:jc w:val="start"/>
              <w:rPr>
                <w:rFonts w:eastAsiaTheme="minorEastAsia"/>
                <w:sz w:val="16"/>
                <w:szCs w:val="16"/>
                <w:lang w:val="id-ID"/>
              </w:rPr>
            </w:pPr>
            <w:r>
              <w:rPr>
                <w:sz w:val="16"/>
                <w:szCs w:val="16"/>
                <w:lang w:val="id-ID"/>
              </w:rPr>
              <w:t>-</w:t>
            </w:r>
            <w:r>
              <w:rPr>
                <w:sz w:val="16"/>
                <w:szCs w:val="16"/>
              </w:rPr>
              <w:t>0.085441274</w:t>
            </w:r>
          </w:p>
        </w:tc>
        <w:tc>
          <w:tcPr>
            <w:tcW w:w="35.45pt" w:type="dxa"/>
            <w:tcBorders>
              <w:top w:val="single" w:sz="4" w:space="0" w:color="auto"/>
              <w:start w:val="single" w:sz="4" w:space="0" w:color="auto"/>
              <w:bottom w:val="single" w:sz="4" w:space="0" w:color="auto"/>
              <w:end w:val="single" w:sz="4" w:space="0" w:color="auto"/>
            </w:tcBorders>
            <w:vAlign w:val="center"/>
            <w:hideMark/>
          </w:tcPr>
          <w:p w14:paraId="0DD2DEA2" w14:textId="77777777" w:rsidR="00C77DD6" w:rsidRDefault="00C77DD6" w:rsidP="00A06BF1">
            <w:pPr>
              <w:pStyle w:val="BodyText"/>
              <w:spacing w:after="0pt"/>
              <w:ind w:firstLine="0pt"/>
              <w:jc w:val="start"/>
              <w:rPr>
                <w:rFonts w:eastAsiaTheme="minorEastAsia"/>
                <w:i/>
                <w:sz w:val="17"/>
                <w:szCs w:val="17"/>
                <w:lang w:val="id-ID"/>
              </w:rPr>
            </w:pPr>
            <w:r>
              <w:rPr>
                <w:rFonts w:eastAsiaTheme="minorEastAsia"/>
                <w:i/>
                <w:sz w:val="17"/>
                <w:szCs w:val="17"/>
                <w:lang w:val="en-ID"/>
              </w:rPr>
              <w:t>h</w:t>
            </w:r>
            <w:r>
              <w:rPr>
                <w:rFonts w:eastAsiaTheme="minorEastAsia"/>
                <w:i/>
                <w:sz w:val="17"/>
                <w:szCs w:val="17"/>
                <w:vertAlign w:val="subscript"/>
                <w:lang w:val="en-ID"/>
              </w:rPr>
              <w:t>(1)</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6DB39B61" w14:textId="77777777" w:rsidR="00C77DD6" w:rsidRDefault="00C77DD6" w:rsidP="00A06BF1">
            <w:pPr>
              <w:pStyle w:val="BodyText"/>
              <w:spacing w:after="0pt"/>
              <w:jc w:val="start"/>
              <w:rPr>
                <w:rFonts w:eastAsiaTheme="minorEastAsia"/>
                <w:sz w:val="16"/>
                <w:szCs w:val="16"/>
                <w:lang w:val="id-ID"/>
              </w:rPr>
            </w:pPr>
            <w:r>
              <w:rPr>
                <w:sz w:val="16"/>
                <w:szCs w:val="16"/>
              </w:rPr>
              <w:t>0.</w:t>
            </w:r>
            <w:r>
              <w:rPr>
                <w:sz w:val="16"/>
                <w:szCs w:val="16"/>
                <w:lang w:val="id-ID"/>
              </w:rPr>
              <w:t>806891509</w:t>
            </w:r>
          </w:p>
        </w:tc>
      </w:tr>
      <w:tr w:rsidR="00C77DD6" w14:paraId="54EC6641" w14:textId="77777777" w:rsidTr="00A06CC8">
        <w:trPr>
          <w:jc w:val="center"/>
        </w:trPr>
        <w:tc>
          <w:tcPr>
            <w:tcW w:w="35.20pt" w:type="dxa"/>
            <w:tcBorders>
              <w:top w:val="single" w:sz="4" w:space="0" w:color="auto"/>
              <w:start w:val="single" w:sz="4" w:space="0" w:color="auto"/>
              <w:bottom w:val="single" w:sz="4" w:space="0" w:color="auto"/>
              <w:end w:val="single" w:sz="4" w:space="0" w:color="auto"/>
            </w:tcBorders>
            <w:vAlign w:val="center"/>
            <w:hideMark/>
          </w:tcPr>
          <w:p w14:paraId="69C0260A"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g</w:t>
            </w:r>
            <w:r>
              <w:rPr>
                <w:rFonts w:eastAsiaTheme="minorEastAsia"/>
                <w:i/>
                <w:sz w:val="17"/>
                <w:szCs w:val="17"/>
                <w:vertAlign w:val="subscript"/>
                <w:lang w:val="en-ID"/>
              </w:rPr>
              <w:t>(2)</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0B804FDD" w14:textId="77777777" w:rsidR="00C77DD6" w:rsidRDefault="00C77DD6" w:rsidP="00A06BF1">
            <w:pPr>
              <w:pStyle w:val="BodyText"/>
              <w:spacing w:after="0pt"/>
              <w:jc w:val="start"/>
              <w:rPr>
                <w:rFonts w:eastAsiaTheme="minorEastAsia"/>
                <w:sz w:val="16"/>
                <w:szCs w:val="16"/>
                <w:lang w:val="id-ID"/>
              </w:rPr>
            </w:pPr>
            <w:r>
              <w:rPr>
                <w:sz w:val="16"/>
                <w:szCs w:val="16"/>
                <w:lang w:val="id-ID"/>
              </w:rPr>
              <w:t>-</w:t>
            </w:r>
            <w:r>
              <w:rPr>
                <w:sz w:val="16"/>
                <w:szCs w:val="16"/>
              </w:rPr>
              <w:t>0.135011020</w:t>
            </w:r>
          </w:p>
        </w:tc>
        <w:tc>
          <w:tcPr>
            <w:tcW w:w="35.45pt" w:type="dxa"/>
            <w:tcBorders>
              <w:top w:val="single" w:sz="4" w:space="0" w:color="auto"/>
              <w:start w:val="single" w:sz="4" w:space="0" w:color="auto"/>
              <w:bottom w:val="single" w:sz="4" w:space="0" w:color="auto"/>
              <w:end w:val="single" w:sz="4" w:space="0" w:color="auto"/>
            </w:tcBorders>
            <w:vAlign w:val="center"/>
            <w:hideMark/>
          </w:tcPr>
          <w:p w14:paraId="548478EC" w14:textId="77777777" w:rsidR="00C77DD6" w:rsidRDefault="00C77DD6" w:rsidP="00A06BF1">
            <w:pPr>
              <w:pStyle w:val="BodyText"/>
              <w:spacing w:after="0pt"/>
              <w:ind w:firstLine="0pt"/>
              <w:jc w:val="start"/>
              <w:rPr>
                <w:rFonts w:eastAsiaTheme="minorEastAsia"/>
                <w:i/>
                <w:sz w:val="17"/>
                <w:szCs w:val="17"/>
                <w:lang w:val="id-ID"/>
              </w:rPr>
            </w:pPr>
            <w:r>
              <w:rPr>
                <w:rFonts w:eastAsiaTheme="minorEastAsia"/>
                <w:i/>
                <w:sz w:val="17"/>
                <w:szCs w:val="17"/>
                <w:lang w:val="en-ID"/>
              </w:rPr>
              <w:t>h</w:t>
            </w:r>
            <w:r>
              <w:rPr>
                <w:rFonts w:eastAsiaTheme="minorEastAsia"/>
                <w:i/>
                <w:sz w:val="17"/>
                <w:szCs w:val="17"/>
                <w:vertAlign w:val="subscript"/>
                <w:lang w:val="en-ID"/>
              </w:rPr>
              <w:t>(2)</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791FD2F1" w14:textId="77777777" w:rsidR="00C77DD6" w:rsidRDefault="00C77DD6" w:rsidP="00A06BF1">
            <w:pPr>
              <w:pStyle w:val="BodyText"/>
              <w:spacing w:after="0pt"/>
              <w:jc w:val="start"/>
              <w:rPr>
                <w:rFonts w:eastAsiaTheme="minorEastAsia"/>
                <w:sz w:val="16"/>
                <w:szCs w:val="16"/>
                <w:lang w:val="id-ID"/>
              </w:rPr>
            </w:pPr>
            <w:r>
              <w:rPr>
                <w:sz w:val="16"/>
                <w:szCs w:val="16"/>
              </w:rPr>
              <w:t>-0.459877502</w:t>
            </w:r>
          </w:p>
        </w:tc>
      </w:tr>
      <w:tr w:rsidR="00C77DD6" w14:paraId="7D3B5BEB" w14:textId="77777777" w:rsidTr="00A06CC8">
        <w:trPr>
          <w:jc w:val="center"/>
        </w:trPr>
        <w:tc>
          <w:tcPr>
            <w:tcW w:w="35.20pt" w:type="dxa"/>
            <w:tcBorders>
              <w:top w:val="single" w:sz="4" w:space="0" w:color="auto"/>
              <w:start w:val="single" w:sz="4" w:space="0" w:color="auto"/>
              <w:bottom w:val="single" w:sz="4" w:space="0" w:color="auto"/>
              <w:end w:val="single" w:sz="4" w:space="0" w:color="auto"/>
            </w:tcBorders>
            <w:vAlign w:val="center"/>
            <w:hideMark/>
          </w:tcPr>
          <w:p w14:paraId="0C1BAB73"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g</w:t>
            </w:r>
            <w:r>
              <w:rPr>
                <w:rFonts w:eastAsiaTheme="minorEastAsia"/>
                <w:i/>
                <w:sz w:val="17"/>
                <w:szCs w:val="17"/>
                <w:vertAlign w:val="subscript"/>
                <w:lang w:val="en-ID"/>
              </w:rPr>
              <w:t>(3)</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1C8D1A78" w14:textId="77777777" w:rsidR="00C77DD6" w:rsidRDefault="00C77DD6" w:rsidP="00A06BF1">
            <w:pPr>
              <w:pStyle w:val="BodyText"/>
              <w:spacing w:after="0pt"/>
              <w:jc w:val="start"/>
              <w:rPr>
                <w:rFonts w:eastAsiaTheme="minorEastAsia"/>
                <w:sz w:val="16"/>
                <w:szCs w:val="16"/>
                <w:lang w:val="id-ID"/>
              </w:rPr>
            </w:pPr>
            <w:r>
              <w:rPr>
                <w:sz w:val="16"/>
                <w:szCs w:val="16"/>
              </w:rPr>
              <w:t>0.</w:t>
            </w:r>
            <w:r>
              <w:rPr>
                <w:sz w:val="16"/>
                <w:szCs w:val="16"/>
                <w:lang w:val="id-ID"/>
              </w:rPr>
              <w:t>459877502</w:t>
            </w:r>
          </w:p>
        </w:tc>
        <w:tc>
          <w:tcPr>
            <w:tcW w:w="35.45pt" w:type="dxa"/>
            <w:tcBorders>
              <w:top w:val="single" w:sz="4" w:space="0" w:color="auto"/>
              <w:start w:val="single" w:sz="4" w:space="0" w:color="auto"/>
              <w:bottom w:val="single" w:sz="4" w:space="0" w:color="auto"/>
              <w:end w:val="single" w:sz="4" w:space="0" w:color="auto"/>
            </w:tcBorders>
            <w:vAlign w:val="center"/>
            <w:hideMark/>
          </w:tcPr>
          <w:p w14:paraId="6C3D3034" w14:textId="77777777" w:rsidR="00C77DD6" w:rsidRDefault="00C77DD6" w:rsidP="00A06BF1">
            <w:pPr>
              <w:pStyle w:val="BodyText"/>
              <w:spacing w:after="0pt"/>
              <w:ind w:firstLine="0pt"/>
              <w:jc w:val="start"/>
              <w:rPr>
                <w:rFonts w:eastAsiaTheme="minorEastAsia"/>
                <w:i/>
                <w:sz w:val="17"/>
                <w:szCs w:val="17"/>
                <w:lang w:val="id-ID"/>
              </w:rPr>
            </w:pPr>
            <w:r>
              <w:rPr>
                <w:rFonts w:eastAsiaTheme="minorEastAsia"/>
                <w:i/>
                <w:sz w:val="17"/>
                <w:szCs w:val="17"/>
                <w:lang w:val="en-ID"/>
              </w:rPr>
              <w:t>h</w:t>
            </w:r>
            <w:r>
              <w:rPr>
                <w:rFonts w:eastAsiaTheme="minorEastAsia"/>
                <w:i/>
                <w:sz w:val="17"/>
                <w:szCs w:val="17"/>
                <w:vertAlign w:val="subscript"/>
                <w:lang w:val="en-ID"/>
              </w:rPr>
              <w:t>(3)</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026F2717" w14:textId="77777777" w:rsidR="00C77DD6" w:rsidRDefault="00C77DD6" w:rsidP="00A06BF1">
            <w:pPr>
              <w:pStyle w:val="BodyText"/>
              <w:spacing w:after="0pt"/>
              <w:jc w:val="start"/>
              <w:rPr>
                <w:rFonts w:eastAsiaTheme="minorEastAsia"/>
                <w:sz w:val="16"/>
                <w:szCs w:val="16"/>
                <w:lang w:val="id-ID"/>
              </w:rPr>
            </w:pPr>
            <w:r>
              <w:rPr>
                <w:sz w:val="16"/>
                <w:szCs w:val="16"/>
                <w:lang w:val="id-ID"/>
              </w:rPr>
              <w:t>-</w:t>
            </w:r>
            <w:r>
              <w:rPr>
                <w:sz w:val="16"/>
                <w:szCs w:val="16"/>
              </w:rPr>
              <w:t>0.</w:t>
            </w:r>
            <w:r>
              <w:rPr>
                <w:sz w:val="16"/>
                <w:szCs w:val="16"/>
                <w:lang w:val="id-ID"/>
              </w:rPr>
              <w:t>135011020</w:t>
            </w:r>
          </w:p>
        </w:tc>
      </w:tr>
      <w:tr w:rsidR="00C77DD6" w14:paraId="355762CD" w14:textId="77777777" w:rsidTr="00A06CC8">
        <w:trPr>
          <w:jc w:val="center"/>
        </w:trPr>
        <w:tc>
          <w:tcPr>
            <w:tcW w:w="35.20pt" w:type="dxa"/>
            <w:tcBorders>
              <w:top w:val="single" w:sz="4" w:space="0" w:color="auto"/>
              <w:start w:val="single" w:sz="4" w:space="0" w:color="auto"/>
              <w:bottom w:val="single" w:sz="4" w:space="0" w:color="auto"/>
              <w:end w:val="single" w:sz="4" w:space="0" w:color="auto"/>
            </w:tcBorders>
            <w:vAlign w:val="center"/>
            <w:hideMark/>
          </w:tcPr>
          <w:p w14:paraId="694239E9"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g</w:t>
            </w:r>
            <w:r>
              <w:rPr>
                <w:rFonts w:eastAsiaTheme="minorEastAsia"/>
                <w:i/>
                <w:sz w:val="17"/>
                <w:szCs w:val="17"/>
                <w:vertAlign w:val="subscript"/>
                <w:lang w:val="en-ID"/>
              </w:rPr>
              <w:t>(4)</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2CB49402" w14:textId="77777777" w:rsidR="00C77DD6" w:rsidRDefault="00C77DD6" w:rsidP="00A06BF1">
            <w:pPr>
              <w:pStyle w:val="BodyText"/>
              <w:spacing w:after="0pt"/>
              <w:jc w:val="start"/>
              <w:rPr>
                <w:rFonts w:eastAsiaTheme="minorEastAsia"/>
                <w:sz w:val="16"/>
                <w:szCs w:val="16"/>
                <w:lang w:val="id-ID"/>
              </w:rPr>
            </w:pPr>
            <w:r>
              <w:rPr>
                <w:sz w:val="16"/>
                <w:szCs w:val="16"/>
              </w:rPr>
              <w:t>0.806891509</w:t>
            </w:r>
          </w:p>
        </w:tc>
        <w:tc>
          <w:tcPr>
            <w:tcW w:w="35.45pt" w:type="dxa"/>
            <w:tcBorders>
              <w:top w:val="single" w:sz="4" w:space="0" w:color="auto"/>
              <w:start w:val="single" w:sz="4" w:space="0" w:color="auto"/>
              <w:bottom w:val="single" w:sz="4" w:space="0" w:color="auto"/>
              <w:end w:val="single" w:sz="4" w:space="0" w:color="auto"/>
            </w:tcBorders>
            <w:vAlign w:val="center"/>
            <w:hideMark/>
          </w:tcPr>
          <w:p w14:paraId="269EEDF0" w14:textId="77777777" w:rsidR="00C77DD6" w:rsidRDefault="00C77DD6" w:rsidP="00A06BF1">
            <w:pPr>
              <w:pStyle w:val="BodyText"/>
              <w:spacing w:after="0pt"/>
              <w:ind w:firstLine="0pt"/>
              <w:jc w:val="start"/>
              <w:rPr>
                <w:rFonts w:eastAsiaTheme="minorEastAsia"/>
                <w:i/>
                <w:sz w:val="17"/>
                <w:szCs w:val="17"/>
                <w:lang w:val="id-ID"/>
              </w:rPr>
            </w:pPr>
            <w:r>
              <w:rPr>
                <w:rFonts w:eastAsiaTheme="minorEastAsia"/>
                <w:i/>
                <w:sz w:val="17"/>
                <w:szCs w:val="17"/>
                <w:lang w:val="en-ID"/>
              </w:rPr>
              <w:t>h</w:t>
            </w:r>
            <w:r>
              <w:rPr>
                <w:rFonts w:eastAsiaTheme="minorEastAsia"/>
                <w:i/>
                <w:sz w:val="17"/>
                <w:szCs w:val="17"/>
                <w:vertAlign w:val="subscript"/>
                <w:lang w:val="en-ID"/>
              </w:rPr>
              <w:t>(4)</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3A1AE887" w14:textId="77777777" w:rsidR="00C77DD6" w:rsidRDefault="00C77DD6" w:rsidP="00A06BF1">
            <w:pPr>
              <w:pStyle w:val="BodyText"/>
              <w:spacing w:after="0pt"/>
              <w:jc w:val="start"/>
              <w:rPr>
                <w:rFonts w:eastAsiaTheme="minorEastAsia"/>
                <w:sz w:val="16"/>
                <w:szCs w:val="16"/>
                <w:lang w:val="id-ID"/>
              </w:rPr>
            </w:pPr>
            <w:r>
              <w:rPr>
                <w:sz w:val="16"/>
                <w:szCs w:val="16"/>
              </w:rPr>
              <w:t>0.085441274</w:t>
            </w:r>
          </w:p>
        </w:tc>
      </w:tr>
      <w:tr w:rsidR="00C77DD6" w14:paraId="42A06FB6" w14:textId="77777777" w:rsidTr="00A06CC8">
        <w:trPr>
          <w:jc w:val="center"/>
        </w:trPr>
        <w:tc>
          <w:tcPr>
            <w:tcW w:w="35.20pt" w:type="dxa"/>
            <w:tcBorders>
              <w:top w:val="single" w:sz="4" w:space="0" w:color="auto"/>
              <w:start w:val="single" w:sz="4" w:space="0" w:color="auto"/>
              <w:bottom w:val="single" w:sz="4" w:space="0" w:color="auto"/>
              <w:end w:val="single" w:sz="4" w:space="0" w:color="auto"/>
            </w:tcBorders>
            <w:vAlign w:val="center"/>
            <w:hideMark/>
          </w:tcPr>
          <w:p w14:paraId="7476318E" w14:textId="77777777" w:rsidR="00C77DD6" w:rsidRDefault="00C77DD6" w:rsidP="00A06BF1">
            <w:pPr>
              <w:pStyle w:val="BodyText"/>
              <w:spacing w:after="0pt"/>
              <w:ind w:firstLine="0pt"/>
              <w:jc w:val="start"/>
              <w:rPr>
                <w:rFonts w:eastAsiaTheme="minorEastAsia"/>
                <w:i/>
                <w:sz w:val="17"/>
                <w:szCs w:val="17"/>
                <w:lang w:val="en-ID"/>
              </w:rPr>
            </w:pPr>
            <w:r>
              <w:rPr>
                <w:rFonts w:eastAsiaTheme="minorEastAsia"/>
                <w:i/>
                <w:sz w:val="17"/>
                <w:szCs w:val="17"/>
                <w:lang w:val="en-ID"/>
              </w:rPr>
              <w:t>g</w:t>
            </w:r>
            <w:r>
              <w:rPr>
                <w:rFonts w:eastAsiaTheme="minorEastAsia"/>
                <w:i/>
                <w:sz w:val="17"/>
                <w:szCs w:val="17"/>
                <w:vertAlign w:val="subscript"/>
                <w:lang w:val="en-ID"/>
              </w:rPr>
              <w:t>(5)</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755801AE" w14:textId="77777777" w:rsidR="00C77DD6" w:rsidRDefault="00C77DD6" w:rsidP="00A06BF1">
            <w:pPr>
              <w:pStyle w:val="BodyText"/>
              <w:spacing w:after="0pt"/>
              <w:jc w:val="start"/>
              <w:rPr>
                <w:rFonts w:eastAsiaTheme="minorEastAsia"/>
                <w:sz w:val="16"/>
                <w:szCs w:val="16"/>
                <w:lang w:val="id-ID"/>
              </w:rPr>
            </w:pPr>
            <w:r>
              <w:rPr>
                <w:sz w:val="16"/>
                <w:szCs w:val="16"/>
              </w:rPr>
              <w:t>0.332670553</w:t>
            </w:r>
          </w:p>
        </w:tc>
        <w:tc>
          <w:tcPr>
            <w:tcW w:w="35.45pt" w:type="dxa"/>
            <w:tcBorders>
              <w:top w:val="single" w:sz="4" w:space="0" w:color="auto"/>
              <w:start w:val="single" w:sz="4" w:space="0" w:color="auto"/>
              <w:bottom w:val="single" w:sz="4" w:space="0" w:color="auto"/>
              <w:end w:val="single" w:sz="4" w:space="0" w:color="auto"/>
            </w:tcBorders>
            <w:vAlign w:val="center"/>
            <w:hideMark/>
          </w:tcPr>
          <w:p w14:paraId="4C455C08" w14:textId="77777777" w:rsidR="00C77DD6" w:rsidRDefault="00C77DD6" w:rsidP="00A06BF1">
            <w:pPr>
              <w:pStyle w:val="BodyText"/>
              <w:spacing w:after="0pt"/>
              <w:ind w:firstLine="0pt"/>
              <w:jc w:val="start"/>
              <w:rPr>
                <w:rFonts w:eastAsiaTheme="minorEastAsia"/>
                <w:i/>
                <w:sz w:val="17"/>
                <w:szCs w:val="17"/>
                <w:lang w:val="id-ID"/>
              </w:rPr>
            </w:pPr>
            <w:r>
              <w:rPr>
                <w:rFonts w:eastAsiaTheme="minorEastAsia"/>
                <w:i/>
                <w:sz w:val="17"/>
                <w:szCs w:val="17"/>
                <w:lang w:val="en-ID"/>
              </w:rPr>
              <w:t>h</w:t>
            </w:r>
            <w:r>
              <w:rPr>
                <w:rFonts w:eastAsiaTheme="minorEastAsia"/>
                <w:i/>
                <w:sz w:val="17"/>
                <w:szCs w:val="17"/>
                <w:vertAlign w:val="subscript"/>
                <w:lang w:val="en-ID"/>
              </w:rPr>
              <w:t>(5)</w:t>
            </w:r>
          </w:p>
        </w:tc>
        <w:tc>
          <w:tcPr>
            <w:tcW w:w="85.05pt" w:type="dxa"/>
            <w:tcBorders>
              <w:top w:val="single" w:sz="4" w:space="0" w:color="auto"/>
              <w:start w:val="single" w:sz="4" w:space="0" w:color="auto"/>
              <w:bottom w:val="single" w:sz="4" w:space="0" w:color="auto"/>
              <w:end w:val="single" w:sz="4" w:space="0" w:color="auto"/>
            </w:tcBorders>
            <w:vAlign w:val="center"/>
            <w:hideMark/>
          </w:tcPr>
          <w:p w14:paraId="1BE8876F" w14:textId="77777777" w:rsidR="00C77DD6" w:rsidRDefault="00C77DD6" w:rsidP="00A06BF1">
            <w:pPr>
              <w:pStyle w:val="BodyText"/>
              <w:spacing w:after="0pt"/>
              <w:jc w:val="start"/>
              <w:rPr>
                <w:rFonts w:eastAsiaTheme="minorEastAsia"/>
                <w:sz w:val="16"/>
                <w:szCs w:val="16"/>
                <w:lang w:val="id-ID"/>
              </w:rPr>
            </w:pPr>
            <w:r>
              <w:rPr>
                <w:sz w:val="16"/>
                <w:szCs w:val="16"/>
              </w:rPr>
              <w:t>0.</w:t>
            </w:r>
            <w:r>
              <w:rPr>
                <w:sz w:val="16"/>
                <w:szCs w:val="16"/>
                <w:lang w:val="id-ID"/>
              </w:rPr>
              <w:t>035226292</w:t>
            </w:r>
          </w:p>
        </w:tc>
      </w:tr>
    </w:tbl>
    <w:p w14:paraId="1FEA7069" w14:textId="3A37F8E7" w:rsidR="00A06CC8" w:rsidRDefault="00A70DFB" w:rsidP="00461A62">
      <w:pPr>
        <w:ind w:firstLine="14.20pt"/>
        <w:jc w:val="both"/>
        <w:rPr>
          <w:rFonts w:eastAsia="Calibri"/>
          <w:shd w:val="clear" w:color="auto" w:fill="FFFFFF"/>
        </w:rPr>
      </w:pPr>
      <w:r>
        <w:rPr>
          <w:rFonts w:eastAsia="Calibri"/>
        </w:rPr>
        <w:t>Kondisi stroke dapat dimaati pada gelombang berf</w:t>
      </w:r>
      <w:r w:rsidR="00461A62">
        <w:rPr>
          <w:rFonts w:eastAsia="Calibri"/>
        </w:rPr>
        <w:t>rekuensi rendah. Oleh karena itu</w:t>
      </w:r>
      <w:r>
        <w:rPr>
          <w:rFonts w:eastAsia="Calibri"/>
        </w:rPr>
        <w:t xml:space="preserve">, </w:t>
      </w:r>
      <w:r w:rsidR="00461A62">
        <w:rPr>
          <w:rFonts w:eastAsia="Calibri"/>
        </w:rPr>
        <w:t xml:space="preserve">proses dekomposisi </w:t>
      </w:r>
      <w:r>
        <w:rPr>
          <w:rFonts w:eastAsia="Calibri"/>
        </w:rPr>
        <w:t>g</w:t>
      </w:r>
      <w:r w:rsidR="00A06CC8">
        <w:rPr>
          <w:rFonts w:eastAsia="Calibri"/>
        </w:rPr>
        <w:t xml:space="preserve">elombang </w:t>
      </w:r>
      <w:r>
        <w:rPr>
          <w:rFonts w:eastAsia="Calibri"/>
        </w:rPr>
        <w:t xml:space="preserve">berfokus pada </w:t>
      </w:r>
      <w:r w:rsidR="00A06CC8">
        <w:rPr>
          <w:rFonts w:eastAsia="Calibri"/>
        </w:rPr>
        <w:t>daerah frekuensi 1 – 13 Hz</w:t>
      </w:r>
      <w:r w:rsidR="00461A62">
        <w:rPr>
          <w:rFonts w:eastAsia="Calibri"/>
          <w:shd w:val="clear" w:color="auto" w:fill="FFFFFF"/>
        </w:rPr>
        <w:t xml:space="preserve">. Proses dekomposisi tersebut diperlihatkan pada </w:t>
      </w:r>
      <w:ins w:id="165" w:author="Zero" w:date="2021-04-25T20:14:00Z">
        <w:r w:rsidR="0008260E">
          <w:rPr>
            <w:rFonts w:eastAsia="Calibri"/>
            <w:shd w:val="clear" w:color="auto" w:fill="FFFFFF"/>
          </w:rPr>
          <w:t>Fig.</w:t>
        </w:r>
      </w:ins>
      <w:del w:id="166" w:author="Zero" w:date="2021-04-25T20:14:00Z">
        <w:r w:rsidR="00461A62" w:rsidDel="0008260E">
          <w:rPr>
            <w:rFonts w:eastAsia="Calibri"/>
            <w:shd w:val="clear" w:color="auto" w:fill="FFFFFF"/>
          </w:rPr>
          <w:delText xml:space="preserve">Gambar </w:delText>
        </w:r>
      </w:del>
      <w:r w:rsidR="00461A62">
        <w:rPr>
          <w:rFonts w:eastAsia="Calibri"/>
          <w:shd w:val="clear" w:color="auto" w:fill="FFFFFF"/>
        </w:rPr>
        <w:t xml:space="preserve">1. </w:t>
      </w:r>
    </w:p>
    <w:p w14:paraId="7FE73712" w14:textId="77777777" w:rsidR="00874007" w:rsidRDefault="00874007" w:rsidP="00461A62">
      <w:pPr>
        <w:ind w:firstLine="14.20pt"/>
        <w:jc w:val="both"/>
      </w:pPr>
    </w:p>
    <w:p w14:paraId="64389FF4" w14:textId="77777777" w:rsidR="00A06CC8" w:rsidRDefault="003E77E4" w:rsidP="00A06CC8">
      <w:pPr>
        <w:jc w:val="both"/>
        <w:rPr>
          <w:spacing w:val="-1"/>
          <w:szCs w:val="24"/>
          <w:lang w:eastAsia="x-none"/>
        </w:rPr>
      </w:pPr>
      <w:r>
        <w:rPr>
          <w:noProof/>
          <w:spacing w:val="-1"/>
          <w:szCs w:val="24"/>
        </w:rPr>
        <w:lastRenderedPageBreak/>
        <w:drawing>
          <wp:inline distT="0" distB="0" distL="0" distR="0" wp14:anchorId="57611EB6" wp14:editId="7AA9B794">
            <wp:extent cx="3089910" cy="1156970"/>
            <wp:effectExtent l="19050" t="19050" r="15240" b="2413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ohon Wavel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56970"/>
                    </a:xfrm>
                    <a:prstGeom prst="rect">
                      <a:avLst/>
                    </a:prstGeom>
                    <a:ln>
                      <a:solidFill>
                        <a:schemeClr val="tx1"/>
                      </a:solidFill>
                    </a:ln>
                  </pic:spPr>
                </pic:pic>
              </a:graphicData>
            </a:graphic>
          </wp:inline>
        </w:drawing>
      </w:r>
    </w:p>
    <w:p w14:paraId="6B5D3B90" w14:textId="77777777" w:rsidR="00A06CC8" w:rsidRPr="00461A62" w:rsidRDefault="00461A62" w:rsidP="00A06CC8">
      <w:pPr>
        <w:pStyle w:val="figurecaption"/>
        <w:numPr>
          <w:ilvl w:val="0"/>
          <w:numId w:val="26"/>
        </w:numPr>
        <w:ind w:start="0pt" w:firstLine="0pt"/>
      </w:pPr>
      <w:r>
        <w:t>Filter Wavelet</w:t>
      </w:r>
    </w:p>
    <w:p w14:paraId="72C3010A" w14:textId="38712A8E" w:rsidR="00461A62" w:rsidRDefault="00461A62" w:rsidP="00461A62">
      <w:pPr>
        <w:ind w:firstLine="14.20pt"/>
        <w:jc w:val="both"/>
      </w:pPr>
      <w:r>
        <w:rPr>
          <w:rFonts w:eastAsia="Calibri"/>
          <w:shd w:val="clear" w:color="auto" w:fill="FFFFFF"/>
        </w:rPr>
        <w:t xml:space="preserve">Daerah frekuensi 1 - 8 Hz diperoleh dari tiga langkah proses aproksimasi dengan melewatkan koefisien </w:t>
      </w:r>
      <w:r>
        <w:rPr>
          <w:rFonts w:eastAsia="Calibri"/>
          <w:i/>
          <w:shd w:val="clear" w:color="auto" w:fill="FFFFFF"/>
        </w:rPr>
        <w:t>low pass filter</w:t>
      </w:r>
      <w:r>
        <w:rPr>
          <w:rFonts w:eastAsia="Calibri"/>
          <w:shd w:val="clear" w:color="auto" w:fill="FFFFFF"/>
        </w:rPr>
        <w:t>, menghasilkan 1</w:t>
      </w:r>
      <w:ins w:id="167" w:author="Zero" w:date="2021-04-25T20:03:00Z">
        <w:r w:rsidR="0014402B">
          <w:rPr>
            <w:rFonts w:eastAsia="Calibri"/>
            <w:shd w:val="clear" w:color="auto" w:fill="FFFFFF"/>
          </w:rPr>
          <w:t>28</w:t>
        </w:r>
      </w:ins>
      <w:del w:id="168" w:author="Zero" w:date="2021-04-25T20:03:00Z">
        <w:r w:rsidDel="0014402B">
          <w:rPr>
            <w:rFonts w:eastAsia="Calibri"/>
            <w:shd w:val="clear" w:color="auto" w:fill="FFFFFF"/>
          </w:rPr>
          <w:delText>60</w:delText>
        </w:r>
      </w:del>
      <w:r>
        <w:rPr>
          <w:rFonts w:eastAsia="Calibri"/>
          <w:shd w:val="clear" w:color="auto" w:fill="FFFFFF"/>
        </w:rPr>
        <w:t xml:space="preserve"> titik data. Daerah frekuensi 9 - 12 Hz diperoleh dari dua langkah proses aproksimasi dan detil, menghasilkan </w:t>
      </w:r>
      <w:ins w:id="169" w:author="Zero" w:date="2021-04-25T20:03:00Z">
        <w:r w:rsidR="0014402B">
          <w:rPr>
            <w:rFonts w:eastAsia="Calibri"/>
            <w:shd w:val="clear" w:color="auto" w:fill="FFFFFF"/>
          </w:rPr>
          <w:t>64</w:t>
        </w:r>
      </w:ins>
      <w:del w:id="170" w:author="Zero" w:date="2021-04-25T20:03:00Z">
        <w:r w:rsidDel="0014402B">
          <w:rPr>
            <w:rFonts w:eastAsia="Calibri"/>
            <w:shd w:val="clear" w:color="auto" w:fill="FFFFFF"/>
          </w:rPr>
          <w:delText>80</w:delText>
        </w:r>
      </w:del>
      <w:r>
        <w:rPr>
          <w:rFonts w:eastAsia="Calibri"/>
          <w:shd w:val="clear" w:color="auto" w:fill="FFFFFF"/>
        </w:rPr>
        <w:t xml:space="preserve"> titik data. Sementara itu, frekuensi 13 Hz diperoleh proses aproksimasi dan detil, masing – masing sebanyak 3 langah menghasilkan </w:t>
      </w:r>
      <w:del w:id="171" w:author="Zero" w:date="2021-04-25T20:03:00Z">
        <w:r w:rsidDel="0014402B">
          <w:rPr>
            <w:rFonts w:eastAsia="Calibri"/>
            <w:shd w:val="clear" w:color="auto" w:fill="FFFFFF"/>
          </w:rPr>
          <w:delText>2</w:delText>
        </w:r>
      </w:del>
      <w:ins w:id="172" w:author="Zero" w:date="2021-04-25T20:03:00Z">
        <w:r w:rsidR="0014402B">
          <w:rPr>
            <w:rFonts w:eastAsia="Calibri"/>
            <w:shd w:val="clear" w:color="auto" w:fill="FFFFFF"/>
          </w:rPr>
          <w:t>16</w:t>
        </w:r>
      </w:ins>
      <w:del w:id="173" w:author="Zero" w:date="2021-04-25T20:03:00Z">
        <w:r w:rsidDel="0014402B">
          <w:rPr>
            <w:rFonts w:eastAsia="Calibri"/>
            <w:shd w:val="clear" w:color="auto" w:fill="FFFFFF"/>
          </w:rPr>
          <w:delText>0</w:delText>
        </w:r>
      </w:del>
      <w:r>
        <w:rPr>
          <w:rFonts w:eastAsia="Calibri"/>
          <w:shd w:val="clear" w:color="auto" w:fill="FFFFFF"/>
        </w:rPr>
        <w:t xml:space="preserve"> titik data. Proses perolehan daerah frekuensi ditunjukkan oleh </w:t>
      </w:r>
      <w:del w:id="174" w:author="Zero" w:date="2021-04-25T20:15:00Z">
        <w:r w:rsidDel="0008260E">
          <w:rPr>
            <w:rFonts w:eastAsia="Calibri"/>
            <w:shd w:val="clear" w:color="auto" w:fill="FFFFFF"/>
          </w:rPr>
          <w:delText xml:space="preserve">Gambar </w:delText>
        </w:r>
      </w:del>
      <w:ins w:id="175" w:author="Zero" w:date="2021-04-25T20:15:00Z">
        <w:r w:rsidR="0008260E">
          <w:rPr>
            <w:rFonts w:eastAsia="Calibri"/>
            <w:shd w:val="clear" w:color="auto" w:fill="FFFFFF"/>
          </w:rPr>
          <w:t>Fig.</w:t>
        </w:r>
      </w:ins>
      <w:r>
        <w:rPr>
          <w:rFonts w:eastAsia="Calibri"/>
          <w:shd w:val="clear" w:color="auto" w:fill="FFFFFF"/>
        </w:rPr>
        <w:t xml:space="preserve">1. </w:t>
      </w:r>
      <w:r>
        <w:t>Sehingga total titik data yang diperoleh dari proses dekomposisi berjumlah 2</w:t>
      </w:r>
      <w:ins w:id="176" w:author="Zero" w:date="2021-04-25T20:02:00Z">
        <w:r w:rsidR="0014402B">
          <w:t>08</w:t>
        </w:r>
      </w:ins>
      <w:del w:id="177" w:author="Zero" w:date="2021-04-25T20:02:00Z">
        <w:r w:rsidDel="0014402B">
          <w:delText>60</w:delText>
        </w:r>
      </w:del>
      <w:r>
        <w:t xml:space="preserve"> titik data untuk setiap kanalnya</w:t>
      </w:r>
      <w:ins w:id="178" w:author="Zero" w:date="2021-04-25T20:03:00Z">
        <w:r w:rsidR="0014402B">
          <w:t xml:space="preserve">. </w:t>
        </w:r>
      </w:ins>
      <w:del w:id="179" w:author="Zero" w:date="2021-04-25T20:03:00Z">
        <w:r w:rsidR="00641F79" w:rsidDel="0014402B">
          <w:delText>, seperti yang ditunjukkan oleh Tabel II</w:delText>
        </w:r>
        <w:r w:rsidDel="0014402B">
          <w:delText>.</w:delText>
        </w:r>
      </w:del>
    </w:p>
    <w:p w14:paraId="3E0BD50B" w14:textId="1DA0E0FA" w:rsidR="00641F79" w:rsidRPr="00BD6BE5" w:rsidDel="0014402B" w:rsidRDefault="00BD6BE5" w:rsidP="00BD6BE5">
      <w:pPr>
        <w:pStyle w:val="tablehead"/>
        <w:rPr>
          <w:del w:id="180" w:author="Zero" w:date="2021-04-25T20:03:00Z"/>
          <w:lang w:val="en-GB"/>
        </w:rPr>
      </w:pPr>
      <w:del w:id="181" w:author="Zero" w:date="2021-04-25T20:03:00Z">
        <w:r w:rsidDel="0014402B">
          <w:delText>HASIL EKSTRAKSI WAVELET</w:delText>
        </w:r>
      </w:del>
    </w:p>
    <w:tbl>
      <w:tblPr>
        <w:tblStyle w:val="TableGrid"/>
        <w:tblW w:w="0pt" w:type="dxa"/>
        <w:tblLook w:firstRow="1" w:lastRow="0" w:firstColumn="1" w:lastColumn="0" w:noHBand="0" w:noVBand="1"/>
      </w:tblPr>
      <w:tblGrid>
        <w:gridCol w:w="2428"/>
        <w:gridCol w:w="2428"/>
      </w:tblGrid>
      <w:tr w:rsidR="00641F79" w:rsidDel="0014402B" w14:paraId="74979094" w14:textId="73F5D56F" w:rsidTr="00641F79">
        <w:trPr>
          <w:del w:id="182" w:author="Zero" w:date="2021-04-25T20:03:00Z"/>
        </w:trPr>
        <w:tc>
          <w:tcPr>
            <w:tcW w:w="121.40pt" w:type="dxa"/>
          </w:tcPr>
          <w:p w14:paraId="66F8DCF0" w14:textId="3FE385A7" w:rsidR="00641F79" w:rsidRPr="00641F79" w:rsidDel="0014402B" w:rsidRDefault="00641F79" w:rsidP="00641F79">
            <w:pPr>
              <w:jc w:val="both"/>
              <w:rPr>
                <w:del w:id="183" w:author="Zero" w:date="2021-04-25T20:03:00Z"/>
                <w:b/>
              </w:rPr>
            </w:pPr>
            <w:del w:id="184" w:author="Zero" w:date="2021-04-25T20:03:00Z">
              <w:r w:rsidRPr="00641F79" w:rsidDel="0014402B">
                <w:rPr>
                  <w:b/>
                </w:rPr>
                <w:delText>Rentang Frekuensi</w:delText>
              </w:r>
            </w:del>
          </w:p>
        </w:tc>
        <w:tc>
          <w:tcPr>
            <w:tcW w:w="121.40pt" w:type="dxa"/>
          </w:tcPr>
          <w:p w14:paraId="7440CA23" w14:textId="168B2ACE" w:rsidR="00641F79" w:rsidRPr="00641F79" w:rsidDel="0014402B" w:rsidRDefault="00641F79" w:rsidP="00641F79">
            <w:pPr>
              <w:jc w:val="both"/>
              <w:rPr>
                <w:del w:id="185" w:author="Zero" w:date="2021-04-25T20:03:00Z"/>
                <w:b/>
              </w:rPr>
            </w:pPr>
            <w:del w:id="186" w:author="Zero" w:date="2021-04-25T20:03:00Z">
              <w:r w:rsidRPr="00641F79" w:rsidDel="0014402B">
                <w:rPr>
                  <w:b/>
                </w:rPr>
                <w:delText>Panjang Data</w:delText>
              </w:r>
            </w:del>
          </w:p>
        </w:tc>
      </w:tr>
      <w:tr w:rsidR="00641F79" w:rsidDel="0014402B" w14:paraId="57D8F5D2" w14:textId="1F867EDE" w:rsidTr="00641F79">
        <w:trPr>
          <w:del w:id="187" w:author="Zero" w:date="2021-04-25T20:03:00Z"/>
        </w:trPr>
        <w:tc>
          <w:tcPr>
            <w:tcW w:w="121.40pt" w:type="dxa"/>
          </w:tcPr>
          <w:p w14:paraId="7592854F" w14:textId="3909F0CC" w:rsidR="00641F79" w:rsidDel="0014402B" w:rsidRDefault="00641F79" w:rsidP="00641F79">
            <w:pPr>
              <w:jc w:val="both"/>
              <w:rPr>
                <w:del w:id="188" w:author="Zero" w:date="2021-04-25T20:03:00Z"/>
              </w:rPr>
            </w:pPr>
            <w:del w:id="189" w:author="Zero" w:date="2021-04-25T20:03:00Z">
              <w:r w:rsidDel="0014402B">
                <w:delText>1 – 8 Hz</w:delText>
              </w:r>
            </w:del>
          </w:p>
        </w:tc>
        <w:tc>
          <w:tcPr>
            <w:tcW w:w="121.40pt" w:type="dxa"/>
          </w:tcPr>
          <w:p w14:paraId="1111182B" w14:textId="3825DC70" w:rsidR="00641F79" w:rsidDel="0014402B" w:rsidRDefault="00641F79" w:rsidP="00A06BF1">
            <w:pPr>
              <w:rPr>
                <w:del w:id="190" w:author="Zero" w:date="2021-04-25T20:03:00Z"/>
              </w:rPr>
            </w:pPr>
            <w:del w:id="191" w:author="Zero" w:date="2021-04-25T20:03:00Z">
              <w:r w:rsidDel="0014402B">
                <w:delText>1</w:delText>
              </w:r>
            </w:del>
            <w:del w:id="192" w:author="Zero" w:date="2021-04-24T17:36:00Z">
              <w:r w:rsidDel="00F57F1A">
                <w:delText>60</w:delText>
              </w:r>
            </w:del>
          </w:p>
        </w:tc>
      </w:tr>
      <w:tr w:rsidR="00641F79" w:rsidDel="0014402B" w14:paraId="221F7801" w14:textId="539727CB" w:rsidTr="00641F79">
        <w:trPr>
          <w:del w:id="193" w:author="Zero" w:date="2021-04-25T20:03:00Z"/>
        </w:trPr>
        <w:tc>
          <w:tcPr>
            <w:tcW w:w="121.40pt" w:type="dxa"/>
          </w:tcPr>
          <w:p w14:paraId="395B6F14" w14:textId="05BDDDBF" w:rsidR="00641F79" w:rsidDel="0014402B" w:rsidRDefault="00641F79" w:rsidP="00641F79">
            <w:pPr>
              <w:jc w:val="both"/>
              <w:rPr>
                <w:del w:id="194" w:author="Zero" w:date="2021-04-25T20:03:00Z"/>
              </w:rPr>
            </w:pPr>
            <w:del w:id="195" w:author="Zero" w:date="2021-04-25T20:03:00Z">
              <w:r w:rsidDel="0014402B">
                <w:delText>9 – 12 Hz</w:delText>
              </w:r>
            </w:del>
          </w:p>
        </w:tc>
        <w:tc>
          <w:tcPr>
            <w:tcW w:w="121.40pt" w:type="dxa"/>
          </w:tcPr>
          <w:p w14:paraId="03C11A6D" w14:textId="2F1F01DC" w:rsidR="00641F79" w:rsidDel="0014402B" w:rsidRDefault="00641F79" w:rsidP="00A06BF1">
            <w:pPr>
              <w:rPr>
                <w:del w:id="196" w:author="Zero" w:date="2021-04-25T20:03:00Z"/>
              </w:rPr>
            </w:pPr>
            <w:del w:id="197" w:author="Zero" w:date="2021-04-24T17:37:00Z">
              <w:r w:rsidDel="00F57F1A">
                <w:delText>80</w:delText>
              </w:r>
            </w:del>
          </w:p>
        </w:tc>
      </w:tr>
      <w:tr w:rsidR="00641F79" w:rsidDel="0014402B" w14:paraId="6661A2A8" w14:textId="4C03B394" w:rsidTr="00641F79">
        <w:trPr>
          <w:del w:id="198" w:author="Zero" w:date="2021-04-25T20:03:00Z"/>
        </w:trPr>
        <w:tc>
          <w:tcPr>
            <w:tcW w:w="121.40pt" w:type="dxa"/>
          </w:tcPr>
          <w:p w14:paraId="2C4B7EE1" w14:textId="68DE6C89" w:rsidR="00641F79" w:rsidDel="0014402B" w:rsidRDefault="00641F79" w:rsidP="00641F79">
            <w:pPr>
              <w:jc w:val="both"/>
              <w:rPr>
                <w:del w:id="199" w:author="Zero" w:date="2021-04-25T20:03:00Z"/>
              </w:rPr>
            </w:pPr>
            <w:del w:id="200" w:author="Zero" w:date="2021-04-25T20:03:00Z">
              <w:r w:rsidDel="0014402B">
                <w:delText>13 Hz</w:delText>
              </w:r>
            </w:del>
          </w:p>
        </w:tc>
        <w:tc>
          <w:tcPr>
            <w:tcW w:w="121.40pt" w:type="dxa"/>
          </w:tcPr>
          <w:p w14:paraId="674F4046" w14:textId="10A95A8E" w:rsidR="00641F79" w:rsidDel="0014402B" w:rsidRDefault="00641F79" w:rsidP="00A06BF1">
            <w:pPr>
              <w:rPr>
                <w:del w:id="201" w:author="Zero" w:date="2021-04-25T20:03:00Z"/>
              </w:rPr>
            </w:pPr>
            <w:del w:id="202" w:author="Zero" w:date="2021-04-24T17:37:00Z">
              <w:r w:rsidDel="00F57F1A">
                <w:delText>20</w:delText>
              </w:r>
            </w:del>
          </w:p>
        </w:tc>
      </w:tr>
      <w:tr w:rsidR="00641F79" w:rsidDel="0014402B" w14:paraId="7371B6C4" w14:textId="3B7BA9AE" w:rsidTr="00641F79">
        <w:trPr>
          <w:del w:id="203" w:author="Zero" w:date="2021-04-25T20:03:00Z"/>
        </w:trPr>
        <w:tc>
          <w:tcPr>
            <w:tcW w:w="121.40pt" w:type="dxa"/>
          </w:tcPr>
          <w:p w14:paraId="4AA9F015" w14:textId="450D253C" w:rsidR="00641F79" w:rsidDel="0014402B" w:rsidRDefault="00641F79" w:rsidP="00641F79">
            <w:pPr>
              <w:rPr>
                <w:del w:id="204" w:author="Zero" w:date="2021-04-25T20:03:00Z"/>
              </w:rPr>
            </w:pPr>
            <w:del w:id="205" w:author="Zero" w:date="2021-04-25T20:03:00Z">
              <w:r w:rsidDel="0014402B">
                <w:delText>Total</w:delText>
              </w:r>
            </w:del>
          </w:p>
        </w:tc>
        <w:tc>
          <w:tcPr>
            <w:tcW w:w="121.40pt" w:type="dxa"/>
          </w:tcPr>
          <w:p w14:paraId="746C226D" w14:textId="149F39DE" w:rsidR="00641F79" w:rsidDel="0014402B" w:rsidRDefault="00641F79" w:rsidP="00A06BF1">
            <w:pPr>
              <w:rPr>
                <w:del w:id="206" w:author="Zero" w:date="2021-04-25T20:03:00Z"/>
              </w:rPr>
            </w:pPr>
            <w:del w:id="207" w:author="Zero" w:date="2021-04-25T20:03:00Z">
              <w:r w:rsidDel="0014402B">
                <w:delText>2</w:delText>
              </w:r>
            </w:del>
            <w:del w:id="208" w:author="Zero" w:date="2021-04-24T17:37:00Z">
              <w:r w:rsidDel="00F57F1A">
                <w:delText>60</w:delText>
              </w:r>
            </w:del>
          </w:p>
        </w:tc>
      </w:tr>
    </w:tbl>
    <w:p w14:paraId="6C7D711D" w14:textId="77777777" w:rsidR="00641F79" w:rsidRDefault="00641F79">
      <w:pPr>
        <w:pStyle w:val="Heading2"/>
        <w:tabs>
          <w:tab w:val="num" w:pos="14.40pt"/>
        </w:tabs>
        <w:ind w:hanging="71.15pt"/>
        <w:pPrChange w:id="209" w:author="Zero" w:date="2021-04-14T22:06:00Z">
          <w:pPr>
            <w:pStyle w:val="Heading2"/>
            <w:tabs>
              <w:tab w:val="num" w:pos="14.40pt"/>
            </w:tabs>
          </w:pPr>
        </w:pPrChange>
      </w:pPr>
      <w:r>
        <w:t>Recurrent Convolutional Neural Networks (RCNN)</w:t>
      </w:r>
    </w:p>
    <w:p w14:paraId="236965BD" w14:textId="224EF537" w:rsidR="00461A62" w:rsidRDefault="00E64440" w:rsidP="00BD1A09">
      <w:pPr>
        <w:spacing w:after="12pt"/>
        <w:ind w:firstLine="14.40pt"/>
        <w:jc w:val="both"/>
        <w:rPr>
          <w:spacing w:val="-1"/>
          <w:lang w:eastAsia="x-none"/>
        </w:rPr>
      </w:pPr>
      <w:r w:rsidRPr="00E64440">
        <w:rPr>
          <w:spacing w:val="-1"/>
          <w:lang w:val="x-none" w:eastAsia="x-none"/>
        </w:rPr>
        <w:t>RCNN merupakan metode pembelajaran mesin hybrid, gabungan metode RNN dan CNN. Metode CNN digunakan untuk mereduksi kanal, sehingga hanya menggunakan lapisan ekstraksi saja. Sementara itu, RNN digunakan untuk proses penanganan sekuens sinyal. Riset terdahulu menggunakan metode CNN untuk melakukan ekstraksi kanal terhadap data sinyal EEG, dilanjutkan dengan metode RNN yang digunakan untuk mengolah data temporal hasil dari pemrosesan CNN unt</w:t>
      </w:r>
      <w:r>
        <w:rPr>
          <w:spacing w:val="-1"/>
          <w:lang w:val="x-none" w:eastAsia="x-none"/>
        </w:rPr>
        <w:t>uk mendeteksi penyakit Parkinson</w:t>
      </w:r>
      <w:r w:rsidR="00373553">
        <w:rPr>
          <w:spacing w:val="-1"/>
          <w:lang w:eastAsia="x-none"/>
        </w:rPr>
        <w:t xml:space="preserve"> </w:t>
      </w:r>
      <w:r w:rsidR="00373553">
        <w:rPr>
          <w:spacing w:val="-1"/>
          <w:lang w:eastAsia="x-none"/>
        </w:rPr>
        <w:fldChar w:fldCharType="begin" w:fldLock="1"/>
      </w:r>
      <w:r w:rsidR="00775811">
        <w:rPr>
          <w:spacing w:val="-1"/>
          <w:lang w:eastAsia="x-none"/>
        </w:rPr>
        <w:instrText>ADDIN CSL_CITATION {"citationItems":[{"id":"ITEM-1","itemData":{"DOI":"10.1109/APSIPAASC47483.2019.9023190","ISBN":"9781728132488","abstract":"In hospitals, brain-related disorders such as Parkinson's disease (PD) could be diagnosed by analyzing electroencephalograms (EEG). However, conventional EEG-based diagnosis for PD relies on handcrafted feature extraction, which is laborious and time-consuming. With the emergence of deep learning, automated analysis of EEG signals can be realized by exploring the inherent information in data, and outputting the results of classification from the hidden layer. In the present study, four deep learning algorithm architectures, including two convention deep learning models (convolutional neural network, CNN; and recurrent neural network, RNN) and two hybrid convolutional recurrent neural networks (2D-CNN-RNN and 3D-CNN-RNN), were designed to detect PD based on task-state EEG signals. Our results showed that the hybrid models outperformed conventional ones (fivefold average accuracy: 3D-CNN-RNN 82.89%, 2D-CNN-RNN 81.13%, CNN 80.89%, and RNN 76.00%) as they combine the strong modeling power of CNN in temporal feature extraction, and the advantage of RNN in processing sequential information. This study represents the an attempt to use hybrid convolutional recurrent neural networks in classifying PD and normal take-state EEG signals, which carries important implications to the clinical practice.","author":[{"dropping-particle":"","family":"Shi","given":"Xinjie","non-dropping-particle":"","parse-names":false,"suffix":""},{"dropping-particle":"","family":"Wang","given":"Tianqi","non-dropping-particle":"","parse-names":false,"suffix":""},{"dropping-particle":"","family":"Wang","given":"Lan","non-dropping-particle":"","parse-names":false,"suffix":""},{"dropping-particle":"","family":"Liu","given":"Hanjun","non-dropping-particle":"","parse-names":false,"suffix":""},{"dropping-particle":"","family":"Yan","given":"Nan","non-dropping-particle":"","parse-names":false,"suffix":""}],"container-title":"2019 Asia-Pacific Signal and Information Processing Association Annual Summit and Conference, APSIPA ASC 2019","id":"ITEM-1","issued":{"date-parts":[["2019"]]},"title":"Hybrid convolutional recurrent neural networks outperform CNN and RNN in Task-state EEG detection for parkinson's disease","type":"paper-conference"},"uris":["http://www.mendeley.com/documents/?uuid=e110e188-85e3-4201-8b96-72feea32e036"]}],"mendeley":{"formattedCitation":"[22]","plainTextFormattedCitation":"[22]","previouslyFormattedCitation":"[22]"},"properties":{"noteIndex":0},"schema":"https://github.com/citation-style-language/schema/raw/master/csl-citation.json"}</w:instrText>
      </w:r>
      <w:r w:rsidR="00373553">
        <w:rPr>
          <w:spacing w:val="-1"/>
          <w:lang w:eastAsia="x-none"/>
        </w:rPr>
        <w:fldChar w:fldCharType="separate"/>
      </w:r>
      <w:r w:rsidR="0025161E" w:rsidRPr="0025161E">
        <w:rPr>
          <w:noProof/>
          <w:spacing w:val="-1"/>
          <w:lang w:eastAsia="x-none"/>
        </w:rPr>
        <w:t>[22]</w:t>
      </w:r>
      <w:r w:rsidR="00373553">
        <w:rPr>
          <w:spacing w:val="-1"/>
          <w:lang w:eastAsia="x-none"/>
        </w:rPr>
        <w:fldChar w:fldCharType="end"/>
      </w:r>
      <w:r>
        <w:rPr>
          <w:spacing w:val="-1"/>
          <w:lang w:eastAsia="x-none"/>
        </w:rPr>
        <w:t>.</w:t>
      </w:r>
    </w:p>
    <w:p w14:paraId="1D70D569" w14:textId="5185D9BA" w:rsidR="00E64440" w:rsidRDefault="00E64440" w:rsidP="00A06BF1">
      <w:pPr>
        <w:pStyle w:val="Heading3"/>
        <w:spacing w:after="12pt" w:line="12pt" w:lineRule="auto"/>
        <w:ind w:firstLine="14.45pt"/>
        <w:contextualSpacing/>
      </w:pPr>
      <w:r>
        <w:t>Convolutional Neural Networks</w:t>
      </w:r>
    </w:p>
    <w:p w14:paraId="0CB7D724" w14:textId="32B88C38" w:rsidR="00E64440" w:rsidRDefault="00E64440" w:rsidP="00A06BF1">
      <w:pPr>
        <w:pStyle w:val="BodyText"/>
        <w:spacing w:line="12pt" w:lineRule="auto"/>
      </w:pPr>
      <w:r>
        <w:rPr>
          <w:lang w:val="en-US"/>
        </w:rPr>
        <w:t xml:space="preserve">CNN merupakan </w:t>
      </w:r>
      <w:r>
        <w:t xml:space="preserve">salah satu metode Deep Learning </w:t>
      </w:r>
      <w:r>
        <w:rPr>
          <w:lang w:val="en-US"/>
        </w:rPr>
        <w:t>dimana metode ini sangat cocok digunakan untuk mengolah data</w:t>
      </w:r>
      <w:r>
        <w:t xml:space="preserve"> satu atau</w:t>
      </w:r>
      <w:r>
        <w:rPr>
          <w:lang w:val="en-US"/>
        </w:rPr>
        <w:t xml:space="preserve"> multi dimensi. Pada penelitian sebelumnya, klasifikasi pasien pasca-stroke  menggunakan CNN memiliki performa yang baik mencapai 90%  </w:t>
      </w:r>
      <w:r>
        <w:rPr>
          <w:lang w:val="en-US"/>
        </w:rPr>
        <w:fldChar w:fldCharType="begin" w:fldLock="1"/>
      </w:r>
      <w:r w:rsidR="00775811">
        <w:rPr>
          <w:lang w:val="en-US"/>
        </w:rPr>
        <w:instrText>ADDIN CSL_CITATION {"citationItems":[{"id":"ITEM-1","itemData":{"DOI":"10.11591/eei.v9i5.2005","ISSN":"23029285","abstract":"Post-stroke patients need ongoing rehabilitation to restore dysfunction caused by an attack so that a monitoring device is required. EEG signals reflect electrical activity in the brain, which also informs the condition of post-stroke patient recovery. However, the EEG signal processing model needs to provide information on the post-stroke state. The development of deep learning allows it to be applied to the identification of post-stroke patients. This study proposed a method for identifying post-stroke patients using convolutional neural networks (CNN). Wavelet is used for EEG signal information extraction as a feature of machine learning, which reflects the condition of post-stroke patients. This feature is Delta, Alpha, Beta, Theta, and Mu waves. Moreover, the five waves, amplitude features are also added according to the characteristics of the post-stroke EEG signal. The results showed that the feature configuration is essential as distinguish. The accuracy of the testing data was 90% with amplitude and Beta features compared to 70% without amplitude or Beta. The experimental results also showed that adaptive moment estimation (Adam) optimization model was more stable compared to Stochastic gradient descent (SGD). But SGD can provide higher accuracy than the Adam model.","author":[{"dropping-particle":"","family":"Djamal","given":"Esmeralda Contessa","non-dropping-particle":"","parse-names":false,"suffix":""},{"dropping-particle":"","family":"Ramadhan","given":"Rizkia Ilham","non-dropping-particle":"","parse-names":false,"suffix":""},{"dropping-particle":"","family":"Mandasari","given":"Miranti Indar","non-dropping-particle":"","parse-names":false,"suffix":""},{"dropping-particle":"","family":"Djajasasmita","given":"Daswara","non-dropping-particle":"","parse-names":false,"suffix":""}],"container-title":"Bulletin of Electrical Engineering and Informatics","id":"ITEM-1","issued":{"date-parts":[["2020"]]},"title":"Identification of post-stroke eeg signal using wavelet and convolutional neural networks","type":"article-journal"},"uris":["http://www.mendeley.com/documents/?uuid=c82f9fb8-7e53-487c-8f94-4c8ec9812087"]}],"mendeley":{"formattedCitation":"[24]","plainTextFormattedCitation":"[24]","previouslyFormattedCitation":"[24]"},"properties":{"noteIndex":0},"schema":"https://github.com/citation-style-language/schema/raw/master/csl-citation.json"}</w:instrText>
      </w:r>
      <w:r>
        <w:rPr>
          <w:lang w:val="en-US"/>
        </w:rPr>
        <w:fldChar w:fldCharType="separate"/>
      </w:r>
      <w:r w:rsidR="0025161E" w:rsidRPr="0025161E">
        <w:rPr>
          <w:noProof/>
          <w:lang w:val="en-US"/>
        </w:rPr>
        <w:t>[24]</w:t>
      </w:r>
      <w:r>
        <w:rPr>
          <w:lang w:val="en-US"/>
        </w:rPr>
        <w:fldChar w:fldCharType="end"/>
      </w:r>
      <w:r>
        <w:rPr>
          <w:lang w:val="en-US"/>
        </w:rPr>
        <w:t xml:space="preserve">. Metode CNN </w:t>
      </w:r>
      <w:r w:rsidRPr="00E64440">
        <w:t xml:space="preserve">dengan model data input satu dimensi dapat digunakan untuk mengidentifikasi kelas – kelas pasca-stroke </w:t>
      </w:r>
      <w:r w:rsidRPr="00E64440">
        <w:fldChar w:fldCharType="begin" w:fldLock="1"/>
      </w:r>
      <w:r w:rsidR="00775811">
        <w:instrText>ADDIN CSL_CITATION {"citationItems":[{"id":"ITEM-1","itemData":{"DOI":"10.11591/eei.v9i5.2005","ISSN":"23029285","abstract":"Post-stroke patients need ongoing rehabilitation to restore dysfunction caused by an attack so that a monitoring device is required. EEG signals reflect electrical activity in the brain, which also informs the condition of post-stroke patient recovery. However, the EEG signal processing model needs to provide information on the post-stroke state. The development of deep learning allows it to be applied to the identification of post-stroke patients. This study proposed a method for identifying post-stroke patients using convolutional neural networks (CNN). Wavelet is used for EEG signal information extraction as a feature of machine learning, which reflects the condition of post-stroke patients. This feature is Delta, Alpha, Beta, Theta, and Mu waves. Moreover, the five waves, amplitude features are also added according to the characteristics of the post-stroke EEG signal. The results showed that the feature configuration is essential as distinguish. The accuracy of the testing data was 90% with amplitude and Beta features compared to 70% without amplitude or Beta. The experimental results also showed that adaptive moment estimation (Adam) optimization model was more stable compared to Stochastic gradient descent (SGD). But SGD can provide higher accuracy than the Adam model.","author":[{"dropping-particle":"","family":"Djamal","given":"Esmeralda Contessa","non-dropping-particle":"","parse-names":false,"suffix":""},{"dropping-particle":"","family":"Ramadhan","given":"Rizkia Ilham","non-dropping-particle":"","parse-names":false,"suffix":""},{"dropping-particle":"","family":"Mandasari","given":"Miranti Indar","non-dropping-particle":"","parse-names":false,"suffix":""},{"dropping-particle":"","family":"Djajasasmita","given":"Daswara","non-dropping-particle":"","parse-names":false,"suffix":""}],"container-title":"Bulletin of Electrical Engineering and Informatics","id":"ITEM-1","issued":{"date-parts":[["2020"]]},"title":"Identification of post-stroke eeg signal using wavelet and convolutional neural networks","type":"article-journal"},"uris":["http://www.mendeley.com/documents/?uuid=c82f9fb8-7e53-487c-8f94-4c8ec9812087"]}],"mendeley":{"formattedCitation":"[24]","manualFormatting":"[12]","plainTextFormattedCitation":"[24]","previouslyFormattedCitation":"[24]"},"properties":{"noteIndex":0},"schema":"https://github.com/citation-style-language/schema/raw/master/csl-citation.json"}</w:instrText>
      </w:r>
      <w:r w:rsidRPr="00E64440">
        <w:fldChar w:fldCharType="separate"/>
      </w:r>
      <w:r w:rsidRPr="00E64440">
        <w:rPr>
          <w:noProof/>
        </w:rPr>
        <w:t>[12]</w:t>
      </w:r>
      <w:r w:rsidRPr="00E64440">
        <w:fldChar w:fldCharType="end"/>
      </w:r>
      <w:r>
        <w:t xml:space="preserve">. CNN terdiri dari layer ekstraksi dan identifikasi, namun pada penelitian ini hanya memanfaatkan layer esktraksi saja yang meliputi tahap konvolusi dan max pooling. </w:t>
      </w:r>
    </w:p>
    <w:p w14:paraId="03C54A30" w14:textId="5A6A2718" w:rsidR="00E64440" w:rsidRDefault="00E64440" w:rsidP="00E64440">
      <w:pPr>
        <w:pStyle w:val="BodyText"/>
        <w:rPr>
          <w:lang w:val="en-US"/>
        </w:rPr>
      </w:pPr>
      <w:r w:rsidRPr="00E64440">
        <w:t>Konvolusi adalah sebuah proses untuk memanipulasi data berbentuk matriks dengan mengoperasikan perkalian dot product antara elemen matriks dengan elemen filter. Melalui operasi dot product tersebut, dihasilkan data baru bernama feature map. Selama proses konvolusi berlangsung, filter akan terus bergeser ke kanan sesuai dengan nilai stride. Stride merupakan parameter yang menunjukkan skala pergeseran filter terhadap data masukan. Jika stride ditentukan bernilai dua, maka filter akan bergeser sebanyak dua langkah secara horizontal, kemudian vertikal. Semakin kecil nilai stride yang ditentukan, maka informasi yang didapatkan akan semakin detail. Agar tidak kehilangan informasi penting pada feature map maka nilai nol dapat ditambahkan sebagai padding pada piksel di setiap sisi input</w:t>
      </w:r>
      <w:r>
        <w:rPr>
          <w:lang w:val="en-US"/>
        </w:rPr>
        <w:t xml:space="preserve">. </w:t>
      </w:r>
      <w:r w:rsidR="0080609F">
        <w:rPr>
          <w:lang w:val="en-US"/>
        </w:rPr>
        <w:t xml:space="preserve">Konvolusi </w:t>
      </w:r>
      <w:del w:id="210" w:author="Zero" w:date="2021-04-25T20:15:00Z">
        <w:r w:rsidR="0080609F" w:rsidDel="0008260E">
          <w:rPr>
            <w:lang w:val="en-US"/>
          </w:rPr>
          <w:delText>ditunjukkan oleh Persamaan 3</w:delText>
        </w:r>
      </w:del>
      <w:ins w:id="211" w:author="Zero" w:date="2021-04-25T20:15:00Z">
        <w:r w:rsidR="0008260E">
          <w:rPr>
            <w:lang w:val="en-US"/>
          </w:rPr>
          <w:t>diberikan oleh (3).</w:t>
        </w:r>
      </w:ins>
    </w:p>
    <w:p w14:paraId="42BBB934" w14:textId="77777777" w:rsidR="0080609F" w:rsidRPr="0080609F" w:rsidRDefault="00E9347E" w:rsidP="0080609F">
      <w:pPr>
        <w:pStyle w:val="BodyText"/>
        <w:ind w:start="14.20pt" w:firstLine="0pt"/>
        <w:rPr>
          <w:lang w:val="en-US"/>
        </w:rPr>
      </w:pP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eastAsia="Cambria Math" w:hAnsi="Cambria Math"/>
          </w:rPr>
          <m:t>=f</m:t>
        </m:r>
        <m:nary>
          <m:naryPr>
            <m:chr m:val="∑"/>
            <m:limLoc m:val="undOvr"/>
            <m:supHide m:val="1"/>
            <m:ctrlPr>
              <w:rPr>
                <w:rFonts w:ascii="Cambria Math" w:eastAsia="Cambria Math" w:hAnsi="Cambria Math"/>
                <w:i/>
              </w:rPr>
            </m:ctrlPr>
          </m:naryPr>
          <m:sub>
            <m:r>
              <w:rPr>
                <w:rFonts w:ascii="Cambria Math" w:eastAsia="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e>
        </m:nary>
        <m:sSubSup>
          <m:sSubSupPr>
            <m:ctrlPr>
              <w:rPr>
                <w:rFonts w:ascii="Cambria Math" w:eastAsia="Cambria Math" w:hAnsi="Cambria Math"/>
                <w:i/>
              </w:rPr>
            </m:ctrlPr>
          </m:sSubSupPr>
          <m:e>
            <m:r>
              <w:rPr>
                <w:rFonts w:ascii="Cambria Math" w:eastAsia="Cambria Math" w:hAnsi="Cambria Math"/>
              </w:rPr>
              <m:t>x</m:t>
            </m:r>
          </m:e>
          <m:sub>
            <m:r>
              <w:rPr>
                <w:rFonts w:ascii="Cambria Math" w:eastAsia="Cambria Math" w:hAnsi="Cambria Math"/>
              </w:rPr>
              <m:t>j</m:t>
            </m:r>
          </m:sub>
          <m:sup>
            <m:r>
              <w:rPr>
                <w:rFonts w:ascii="Cambria Math" w:eastAsia="Cambria Math" w:hAnsi="Cambria Math"/>
              </w:rPr>
              <m:t>l-1</m:t>
            </m:r>
          </m:sup>
        </m:sSubSup>
        <m:r>
          <w:rPr>
            <w:rFonts w:ascii="Cambria Math" w:eastAsia="Cambria Math" w:hAnsi="Cambria Math"/>
          </w:rPr>
          <m:t>+</m:t>
        </m:r>
        <m:sSubSup>
          <m:sSubSupPr>
            <m:ctrlPr>
              <w:rPr>
                <w:rFonts w:ascii="Cambria Math" w:eastAsia="Cambria Math" w:hAnsi="Cambria Math"/>
                <w:i/>
              </w:rPr>
            </m:ctrlPr>
          </m:sSubSupPr>
          <m:e>
            <m:r>
              <w:rPr>
                <w:rFonts w:ascii="Cambria Math" w:eastAsia="Cambria Math" w:hAnsi="Cambria Math"/>
              </w:rPr>
              <m:t>b</m:t>
            </m:r>
          </m:e>
          <m:sub>
            <m:r>
              <w:rPr>
                <w:rFonts w:ascii="Cambria Math" w:eastAsia="Cambria Math" w:hAnsi="Cambria Math"/>
              </w:rPr>
              <m:t>i</m:t>
            </m:r>
          </m:sub>
          <m:sup>
            <m:r>
              <w:rPr>
                <w:rFonts w:ascii="Cambria Math" w:eastAsia="Cambria Math" w:hAnsi="Cambria Math"/>
              </w:rPr>
              <m:t>l</m:t>
            </m:r>
          </m:sup>
        </m:sSubSup>
      </m:oMath>
      <w:r w:rsidR="0080609F">
        <w:rPr>
          <w:lang w:val="en-US"/>
        </w:rPr>
        <w:t xml:space="preserve"> </w:t>
      </w:r>
      <w:r w:rsidR="0080609F">
        <w:rPr>
          <w:lang w:val="en-US"/>
        </w:rPr>
        <w:tab/>
      </w:r>
      <w:r w:rsidR="0080609F">
        <w:rPr>
          <w:lang w:val="en-US"/>
        </w:rPr>
        <w:tab/>
      </w:r>
      <w:r w:rsidR="0080609F">
        <w:rPr>
          <w:lang w:val="en-US"/>
        </w:rPr>
        <w:tab/>
        <w:t xml:space="preserve">      (3)</w:t>
      </w:r>
    </w:p>
    <w:p w14:paraId="36BCC859" w14:textId="77777777" w:rsidR="00A06BF1" w:rsidRDefault="00A06BF1" w:rsidP="005C04B1">
      <w:pPr>
        <w:pStyle w:val="BodyText"/>
        <w:spacing w:line="12pt" w:lineRule="auto"/>
        <w:pPrChange w:id="212" w:author="Zero" w:date="2021-04-25T17:41:00Z">
          <w:pPr>
            <w:pStyle w:val="BodyText"/>
          </w:pPr>
        </w:pPrChange>
      </w:pPr>
      <w:r>
        <w:t xml:space="preserve">Dimana </w:t>
      </w:r>
      <m:oMath>
        <m:sSubSup>
          <m:sSubSupPr>
            <m:ctrlPr>
              <w:rPr>
                <w:rFonts w:ascii="Cambria Math" w:hAnsi="Cambria Math"/>
                <w:sz w:val="24"/>
                <w:szCs w:val="24"/>
                <w:lang w:val="id-ID"/>
              </w:rPr>
            </m:ctrlPr>
          </m:sSubSupPr>
          <m:e>
            <m:r>
              <w:rPr>
                <w:rFonts w:ascii="Cambria Math" w:hAnsi="Cambria Math"/>
              </w:rPr>
              <m:t>x</m:t>
            </m:r>
          </m:e>
          <m:sub>
            <m:r>
              <w:rPr>
                <w:rFonts w:ascii="Cambria Math" w:hAnsi="Cambria Math"/>
              </w:rPr>
              <m:t>i</m:t>
            </m:r>
          </m:sub>
          <m:sup>
            <m:r>
              <w:rPr>
                <w:rFonts w:ascii="Cambria Math" w:hAnsi="Cambria Math"/>
              </w:rPr>
              <m:t>l</m:t>
            </m:r>
          </m:sup>
        </m:sSubSup>
      </m:oMath>
      <w:r>
        <w:t xml:space="preserve"> </w:t>
      </w:r>
      <w:r>
        <w:rPr>
          <w:lang w:val="en-US"/>
        </w:rPr>
        <w:t>adalah</w:t>
      </w:r>
      <w:r>
        <w:t xml:space="preserve"> output dari Konvolusi, </w:t>
      </w:r>
      <m:oMath>
        <m:sSubSup>
          <m:sSubSupPr>
            <m:ctrlPr>
              <w:rPr>
                <w:rFonts w:ascii="Cambria Math" w:eastAsia="Cambria Math" w:hAnsi="Cambria Math"/>
                <w:i/>
                <w:sz w:val="24"/>
                <w:szCs w:val="24"/>
                <w:lang w:val="id-ID"/>
              </w:rPr>
            </m:ctrlPr>
          </m:sSubSupPr>
          <m:e>
            <m:r>
              <w:rPr>
                <w:rFonts w:ascii="Cambria Math" w:eastAsia="Cambria Math" w:hAnsi="Cambria Math"/>
              </w:rPr>
              <m:t>x</m:t>
            </m:r>
          </m:e>
          <m:sub>
            <m:r>
              <w:rPr>
                <w:rFonts w:ascii="Cambria Math" w:eastAsia="Cambria Math" w:hAnsi="Cambria Math"/>
              </w:rPr>
              <m:t>j</m:t>
            </m:r>
          </m:sub>
          <m:sup>
            <m:r>
              <w:rPr>
                <w:rFonts w:ascii="Cambria Math" w:eastAsia="Cambria Math" w:hAnsi="Cambria Math"/>
              </w:rPr>
              <m:t>l-1</m:t>
            </m:r>
          </m:sup>
        </m:sSubSup>
      </m:oMath>
      <w:r>
        <w:t xml:space="preserve"> </w:t>
      </w:r>
      <w:r>
        <w:rPr>
          <w:lang w:val="en-US"/>
        </w:rPr>
        <w:t>adalah</w:t>
      </w:r>
      <w:r>
        <w:t xml:space="preserve"> vektor input, </w:t>
      </w:r>
      <m:oMath>
        <m:sSubSup>
          <m:sSubSupPr>
            <m:ctrlPr>
              <w:rPr>
                <w:rFonts w:ascii="Cambria Math" w:hAnsi="Cambria Math"/>
                <w:i/>
                <w:sz w:val="24"/>
                <w:szCs w:val="24"/>
                <w:lang w:val="id-ID"/>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eastAsiaTheme="minorEastAsia"/>
        </w:rPr>
        <w:t xml:space="preserve"> </w:t>
      </w:r>
      <w:r>
        <w:rPr>
          <w:lang w:val="en-US"/>
        </w:rPr>
        <w:t>adalah</w:t>
      </w:r>
      <w:r>
        <w:t xml:space="preserve"> bobot, </w:t>
      </w:r>
      <m:oMath>
        <m:sSubSup>
          <m:sSubSupPr>
            <m:ctrlPr>
              <w:rPr>
                <w:rFonts w:ascii="Cambria Math" w:eastAsia="Cambria Math" w:hAnsi="Cambria Math"/>
                <w:i/>
                <w:sz w:val="24"/>
                <w:szCs w:val="24"/>
                <w:lang w:val="id-ID"/>
              </w:rPr>
            </m:ctrlPr>
          </m:sSubSupPr>
          <m:e>
            <m:r>
              <w:rPr>
                <w:rFonts w:ascii="Cambria Math" w:eastAsia="Cambria Math" w:hAnsi="Cambria Math"/>
              </w:rPr>
              <m:t>b</m:t>
            </m:r>
          </m:e>
          <m:sub>
            <m:r>
              <w:rPr>
                <w:rFonts w:ascii="Cambria Math" w:eastAsia="Cambria Math" w:hAnsi="Cambria Math"/>
              </w:rPr>
              <m:t>i</m:t>
            </m:r>
          </m:sub>
          <m:sup>
            <m:r>
              <w:rPr>
                <w:rFonts w:ascii="Cambria Math" w:eastAsia="Cambria Math" w:hAnsi="Cambria Math"/>
              </w:rPr>
              <m:t>l</m:t>
            </m:r>
          </m:sup>
        </m:sSubSup>
      </m:oMath>
      <w:r>
        <w:rPr>
          <w:rFonts w:eastAsiaTheme="minorEastAsia"/>
          <w:lang w:val="en-US"/>
        </w:rPr>
        <w:t>adalah</w:t>
      </w:r>
      <w:r>
        <w:rPr>
          <w:rFonts w:eastAsiaTheme="minorEastAsia"/>
        </w:rPr>
        <w:t xml:space="preserve"> bias</w:t>
      </w:r>
      <w:r>
        <w:rPr>
          <w:lang w:val="en-US"/>
        </w:rPr>
        <w:t xml:space="preserve">. </w:t>
      </w:r>
      <w:r>
        <w:t xml:space="preserve">Proses konvolusi dilanjutkan dengan melakukan normalisasi data menggunakan fungsi aktivasi Rectified Linear Unit (ReLU) sebelum memasiku tahap max pooling. </w:t>
      </w:r>
    </w:p>
    <w:p w14:paraId="035ECA9D" w14:textId="6C11B0E6" w:rsidR="00A06BF1" w:rsidRPr="00A06BF1" w:rsidRDefault="00A06BF1" w:rsidP="005C04B1">
      <w:pPr>
        <w:pStyle w:val="BodyText"/>
        <w:spacing w:line="12pt" w:lineRule="auto"/>
        <w:pPrChange w:id="213" w:author="Zero" w:date="2021-04-25T17:41:00Z">
          <w:pPr>
            <w:pStyle w:val="BodyText"/>
          </w:pPr>
        </w:pPrChange>
      </w:pPr>
      <w:r>
        <w:t xml:space="preserve">Selanjutnya, </w:t>
      </w:r>
      <w:r w:rsidRPr="00A06BF1">
        <w:t xml:space="preserve">Pooling digunakan untuk mereduksi ukuran data dengan menghilangkan nilai minimum pada sejumlah area feature map. Dengan menghilangkan sebagian area data, dapat meningkatkan performa CNN, salah satunya adalah Max Pooling yang bekerja dengan mengambil nilai terbesar dari daerah tertentu pada feature map sesuai dengan stride yang ditentukan. Ilustrasi Max Pooling ditunjukkan oleh </w:t>
      </w:r>
      <w:del w:id="214" w:author="Zero" w:date="2021-04-24T20:56:00Z">
        <w:r w:rsidRPr="00A06BF1" w:rsidDel="00136C65">
          <w:delText>Gambar 2.3</w:delText>
        </w:r>
      </w:del>
      <w:ins w:id="215" w:author="Zero" w:date="2021-04-24T20:56:00Z">
        <w:r w:rsidR="00FB38F0">
          <w:rPr>
            <w:lang w:val="en-US"/>
          </w:rPr>
          <w:t>Fig.</w:t>
        </w:r>
        <w:r w:rsidR="0014402B">
          <w:rPr>
            <w:lang w:val="en-US"/>
          </w:rPr>
          <w:t>2</w:t>
        </w:r>
      </w:ins>
      <w:r w:rsidRPr="00A06BF1">
        <w:t>, dengan nilai stride dua.</w:t>
      </w:r>
    </w:p>
    <w:p w14:paraId="668F9910" w14:textId="77777777" w:rsidR="00A06BF1" w:rsidRDefault="00A06BF1" w:rsidP="00BD1A09">
      <w:r w:rsidRPr="002D376C">
        <w:rPr>
          <w:noProof/>
          <w:sz w:val="24"/>
          <w:szCs w:val="24"/>
        </w:rPr>
        <w:drawing>
          <wp:inline distT="0" distB="0" distL="0" distR="0" wp14:anchorId="1EE4CCBF" wp14:editId="34F0BE97">
            <wp:extent cx="1855470" cy="200025"/>
            <wp:effectExtent l="19050" t="19050" r="11430" b="285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t="21.544%" b="21.901%"/>
                    <a:stretch/>
                  </pic:blipFill>
                  <pic:spPr bwMode="auto">
                    <a:xfrm>
                      <a:off x="0" y="0"/>
                      <a:ext cx="1883227" cy="2030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EFE536" w14:textId="77777777" w:rsidR="00A06BF1" w:rsidRPr="00461A62" w:rsidRDefault="00A06BF1" w:rsidP="00A06BF1">
      <w:pPr>
        <w:pStyle w:val="figurecaption"/>
        <w:numPr>
          <w:ilvl w:val="0"/>
          <w:numId w:val="26"/>
        </w:numPr>
        <w:ind w:start="0pt" w:firstLine="0pt"/>
      </w:pPr>
      <w:r>
        <w:t>Ilustrasi Max Pooling</w:t>
      </w:r>
    </w:p>
    <w:p w14:paraId="67391FC2" w14:textId="77777777" w:rsidR="00E64440" w:rsidRDefault="00BD1A09" w:rsidP="0014402B">
      <w:pPr>
        <w:jc w:val="both"/>
        <w:rPr>
          <w:spacing w:val="-1"/>
          <w:lang w:eastAsia="x-none"/>
        </w:rPr>
        <w:pPrChange w:id="216" w:author="Zero" w:date="2021-04-25T20:04:00Z">
          <w:pPr>
            <w:jc w:val="both"/>
          </w:pPr>
        </w:pPrChange>
      </w:pPr>
      <w:r>
        <w:rPr>
          <w:spacing w:val="-1"/>
          <w:lang w:eastAsia="x-none"/>
        </w:rPr>
        <w:t xml:space="preserve">Proses konvolusi telah mampu mereduksi titik data, dari 1 x 14 menjadi berukuran 1 x 7 untuk setiap titik datanya. Setiap titik data akan memasuki tahap RNN untuk dilakukan pembelajaran.  </w:t>
      </w:r>
    </w:p>
    <w:p w14:paraId="7239F9BE" w14:textId="24B5390F" w:rsidR="0014402B" w:rsidRPr="0014402B" w:rsidRDefault="00BD1A09" w:rsidP="0014402B">
      <w:pPr>
        <w:pStyle w:val="Heading3"/>
        <w:spacing w:line="12pt" w:lineRule="auto"/>
        <w:ind w:firstLine="14.45pt"/>
        <w:contextualSpacing/>
        <w:rPr>
          <w:rPrChange w:id="217" w:author="Zero" w:date="2021-04-25T20:07:00Z">
            <w:rPr/>
          </w:rPrChange>
        </w:rPr>
        <w:pPrChange w:id="218" w:author="Zero" w:date="2021-04-25T20:07:00Z">
          <w:pPr>
            <w:pStyle w:val="Heading3"/>
            <w:spacing w:after="12pt" w:line="12pt" w:lineRule="auto"/>
            <w:ind w:firstLine="14.45pt"/>
            <w:contextualSpacing/>
          </w:pPr>
        </w:pPrChange>
      </w:pPr>
      <w:r>
        <w:t>Recurrent Neural Networks</w:t>
      </w:r>
    </w:p>
    <w:p w14:paraId="0C8517AD" w14:textId="5F55EBAA" w:rsidR="00BD1A09" w:rsidDel="001A52CB" w:rsidRDefault="00BD1A09" w:rsidP="0014402B">
      <w:pPr>
        <w:ind w:firstLine="14.45pt"/>
        <w:contextualSpacing/>
        <w:jc w:val="both"/>
        <w:rPr>
          <w:del w:id="219" w:author="Zero" w:date="2021-04-25T14:41:00Z"/>
          <w:spacing w:val="-1"/>
          <w:lang w:eastAsia="x-none"/>
        </w:rPr>
        <w:pPrChange w:id="220" w:author="Zero" w:date="2021-04-25T20:04:00Z">
          <w:pPr>
            <w:ind w:firstLine="14.20pt"/>
            <w:jc w:val="both"/>
          </w:pPr>
        </w:pPrChange>
      </w:pPr>
      <w:r w:rsidRPr="00BD1A09">
        <w:rPr>
          <w:spacing w:val="-1"/>
          <w:lang w:val="x-none" w:eastAsia="x-none"/>
        </w:rPr>
        <w:t>RNN suatu metode jaringan syaraf tiruan dimana pemrosesannya dipanggil secara berulang yang sering digunakan untuk memperoses data sekuensial. RNN masuk ke dalam kategori Deep Learning karena pemrosesan data dilakukan oleh banyak layer. Terdapat variasi RNN yaitu Long Short Term Memory (LSTM</w:t>
      </w:r>
      <w:r w:rsidRPr="00BD1A09">
        <w:rPr>
          <w:spacing w:val="-1"/>
          <w:lang w:eastAsia="x-none"/>
        </w:rPr>
        <w:t xml:space="preserve">) dengan pengaturan memori dalam menyimpan informasi penting untuk memproses urutan data input yang panjang </w:t>
      </w:r>
      <w:r w:rsidR="00373553">
        <w:rPr>
          <w:spacing w:val="-1"/>
          <w:lang w:eastAsia="x-none"/>
        </w:rPr>
        <w:fldChar w:fldCharType="begin" w:fldLock="1"/>
      </w:r>
      <w:r w:rsidR="00775811">
        <w:rPr>
          <w:spacing w:val="-1"/>
          <w:lang w:eastAsia="x-none"/>
        </w:rPr>
        <w:instrText>ADDIN CSL_CITATION {"citationItems":[{"id":"ITEM-1","itemData":{"DOI":"10.14569/ijacsa.2019.0100562","ISSN":"21565570","abstract":"Electroencephalogram (EEG) is the most significant signal for brain-computer interfaces (BCI). Nowadays, motor imagery (MI) movement based BCI is highly accepted method for. This paper proposes a novel method based on the combined utilization of principal component analysis (PCA), wavelet packet transformation (WPT), and two-stage machine learning algorithm to classify four-class MI EEG signal. This work includes four-class MI events by an imaginary lifting of the left hand, right hand, left foot, and Right Foot. The main challenge of this work is to discriminate the similar lobe EEG signal pattern such as left foot VS left hand. Another critical problem is to identify the MI movements of two different feet because their activation level is very low and show an almost similar pattern. This work firstly uses the PCA to reduce the signal dimensions of the left and right lobe of the brain. Then, WPT is used to extract the feature from the different class EEG signal. Finally, the artificial neural network is trained into two stages - 1st stage identifies the lobe from the signal pattern and the 2nd stage identifies whether the signal is of MI hand or MI foot movement. The proposed method is applied to the 4-class MI movement related EEG signals of 15 participants and found excellent classification accuracy ( &gt; 74% on average). The outcomes of the proposed method prove its effectiveness in practical BCI implementation.","author":[{"dropping-particle":"","family":"Rahman","given":"Md Asadur","non-dropping-particle":"","parse-names":false,"suffix":""},{"dropping-particle":"","family":"Khanam","given":"Farzana","non-dropping-particle":"","parse-names":false,"suffix":""},{"dropping-particle":"","family":"Hossain","given":"Md Kazem","non-dropping-particle":"","parse-names":false,"suffix":""},{"dropping-particle":"","family":"Alam","given":"Mohammad Khurshed","non-dropping-particle":"","parse-names":false,"suffix":""},{"dropping-particle":"","family":"Ahmad","given":"Mohiuddin","non-dropping-particle":"","parse-names":false,"suffix":""}],"container-title":"International Journal of Advanced Computer Science and Applications","id":"ITEM-1","issued":{"date-parts":[["2019"]]},"title":"Four-class motor imagery EEG signal classification using PCA, wavelet and two-stage neural network","type":"article-journal"},"uris":["http://www.mendeley.com/documents/?uuid=d2d7db4f-4302-4d07-82bf-15ef06127c83"]}],"mendeley":{"formattedCitation":"[25]","plainTextFormattedCitation":"[25]","previouslyFormattedCitation":"[25]"},"properties":{"noteIndex":0},"schema":"https://github.com/citation-style-language/schema/raw/master/csl-citation.json"}</w:instrText>
      </w:r>
      <w:r w:rsidR="00373553">
        <w:rPr>
          <w:spacing w:val="-1"/>
          <w:lang w:eastAsia="x-none"/>
        </w:rPr>
        <w:fldChar w:fldCharType="separate"/>
      </w:r>
      <w:r w:rsidR="0025161E" w:rsidRPr="0025161E">
        <w:rPr>
          <w:noProof/>
          <w:spacing w:val="-1"/>
          <w:lang w:eastAsia="x-none"/>
        </w:rPr>
        <w:t>[25]</w:t>
      </w:r>
      <w:r w:rsidR="00373553">
        <w:rPr>
          <w:spacing w:val="-1"/>
          <w:lang w:eastAsia="x-none"/>
        </w:rPr>
        <w:fldChar w:fldCharType="end"/>
      </w:r>
      <w:r w:rsidRPr="00BD1A09">
        <w:rPr>
          <w:spacing w:val="-1"/>
          <w:lang w:eastAsia="x-none"/>
        </w:rPr>
        <w:t>.</w:t>
      </w:r>
      <w:r>
        <w:rPr>
          <w:spacing w:val="-1"/>
          <w:lang w:eastAsia="x-none"/>
        </w:rPr>
        <w:t xml:space="preserve"> </w:t>
      </w:r>
      <w:r w:rsidRPr="00BD1A09">
        <w:rPr>
          <w:spacing w:val="-1"/>
          <w:lang w:eastAsia="x-none"/>
        </w:rPr>
        <w:t xml:space="preserve">LSTM diusulkan guna mengatasi masalah vanishing gradient melalui mekanisme gate. </w:t>
      </w:r>
      <w:del w:id="221" w:author="Zero" w:date="2021-04-25T14:41:00Z">
        <w:r w:rsidRPr="00BD1A09" w:rsidDel="001A52CB">
          <w:rPr>
            <w:spacing w:val="-1"/>
            <w:lang w:eastAsia="x-none"/>
          </w:rPr>
          <w:delText xml:space="preserve">Adapun arsitektur RNN dengan pengaturan memory LSTM dimulai dari input, diproses pada hidden layer LSTM menghasilkan output dapat dilihat </w:delText>
        </w:r>
        <w:r w:rsidR="00BE3F8E" w:rsidDel="001A52CB">
          <w:rPr>
            <w:spacing w:val="-1"/>
            <w:lang w:eastAsia="x-none"/>
          </w:rPr>
          <w:delText>pada Gambar 3</w:delText>
        </w:r>
      </w:del>
    </w:p>
    <w:p w14:paraId="68EA0895" w14:textId="7E3EC3AD" w:rsidR="00BE3F8E" w:rsidDel="001A52CB" w:rsidRDefault="00BE3F8E" w:rsidP="005C04B1">
      <w:pPr>
        <w:ind w:firstLine="14.45pt"/>
        <w:contextualSpacing/>
        <w:jc w:val="both"/>
        <w:rPr>
          <w:del w:id="222" w:author="Zero" w:date="2021-04-25T14:41:00Z"/>
          <w:spacing w:val="-1"/>
          <w:lang w:eastAsia="x-none"/>
        </w:rPr>
        <w:pPrChange w:id="223" w:author="Zero" w:date="2021-04-25T17:41:00Z">
          <w:pPr>
            <w:jc w:val="both"/>
          </w:pPr>
        </w:pPrChange>
      </w:pPr>
    </w:p>
    <w:p w14:paraId="755839EE" w14:textId="32C70B3A" w:rsidR="00BE3F8E" w:rsidDel="001A52CB" w:rsidRDefault="00BE3F8E" w:rsidP="005C04B1">
      <w:pPr>
        <w:ind w:firstLine="14.45pt"/>
        <w:contextualSpacing/>
        <w:jc w:val="both"/>
        <w:rPr>
          <w:del w:id="224" w:author="Zero" w:date="2021-04-25T14:41:00Z"/>
          <w:spacing w:val="-1"/>
          <w:lang w:eastAsia="x-none"/>
        </w:rPr>
        <w:pPrChange w:id="225" w:author="Zero" w:date="2021-04-25T17:41:00Z">
          <w:pPr/>
        </w:pPrChange>
      </w:pPr>
      <w:del w:id="226" w:author="Zero" w:date="2021-04-25T14:41:00Z">
        <w:r w:rsidDel="001A52CB">
          <w:rPr>
            <w:noProof/>
          </w:rPr>
          <w:drawing>
            <wp:inline distT="0" distB="0" distL="0" distR="0" wp14:anchorId="7D0715A9" wp14:editId="13D6DF9F">
              <wp:extent cx="1676400" cy="1243467"/>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Diagram LSTM.png"/>
                      <pic:cNvPicPr/>
                    </pic:nvPicPr>
                    <pic:blipFill>
                      <a:blip r:embed="rId12">
                        <a:extLst>
                          <a:ext uri="{28A0092B-C50C-407E-A947-70E740481C1C}">
                            <a14:useLocalDpi xmlns:a14="http://schemas.microsoft.com/office/drawing/2010/main" val="0"/>
                          </a:ext>
                        </a:extLst>
                      </a:blip>
                      <a:stretch>
                        <a:fillRect/>
                      </a:stretch>
                    </pic:blipFill>
                    <pic:spPr>
                      <a:xfrm>
                        <a:off x="0" y="0"/>
                        <a:ext cx="1685043" cy="1249878"/>
                      </a:xfrm>
                      <a:prstGeom prst="rect">
                        <a:avLst/>
                      </a:prstGeom>
                    </pic:spPr>
                  </pic:pic>
                </a:graphicData>
              </a:graphic>
            </wp:inline>
          </w:drawing>
        </w:r>
      </w:del>
    </w:p>
    <w:p w14:paraId="54B35EB0" w14:textId="4674933D" w:rsidR="00BE3F8E" w:rsidDel="001A52CB" w:rsidRDefault="00BE3F8E" w:rsidP="005C04B1">
      <w:pPr>
        <w:ind w:firstLine="14.45pt"/>
        <w:contextualSpacing/>
        <w:jc w:val="both"/>
        <w:rPr>
          <w:del w:id="227" w:author="Zero" w:date="2021-04-25T14:41:00Z"/>
        </w:rPr>
        <w:pPrChange w:id="228" w:author="Zero" w:date="2021-04-25T17:41:00Z">
          <w:pPr>
            <w:pStyle w:val="figurecaption"/>
            <w:numPr>
              <w:numId w:val="26"/>
            </w:numPr>
          </w:pPr>
        </w:pPrChange>
      </w:pPr>
      <w:del w:id="229" w:author="Zero" w:date="2021-04-25T14:41:00Z">
        <w:r w:rsidDel="001A52CB">
          <w:delText>RNN LSTM</w:delText>
        </w:r>
      </w:del>
    </w:p>
    <w:p w14:paraId="00447044" w14:textId="1685D6A3" w:rsidR="00BE3F8E" w:rsidRPr="00136C65" w:rsidRDefault="00BE3F8E" w:rsidP="005C04B1">
      <w:pPr>
        <w:ind w:firstLine="14.45pt"/>
        <w:contextualSpacing/>
        <w:jc w:val="both"/>
        <w:rPr>
          <w:rPrChange w:id="230" w:author="Zero" w:date="2021-04-24T20:56:00Z">
            <w:rPr>
              <w:noProof w:val="0"/>
              <w:spacing w:val="-1"/>
              <w:sz w:val="20"/>
              <w:szCs w:val="20"/>
              <w:lang w:val="x-none" w:eastAsia="x-none"/>
            </w:rPr>
          </w:rPrChange>
        </w:rPr>
        <w:pPrChange w:id="231" w:author="Zero" w:date="2021-04-25T17:41:00Z">
          <w:pPr>
            <w:pStyle w:val="figurecaption"/>
            <w:numPr>
              <w:numId w:val="0"/>
            </w:numPr>
          </w:pPr>
        </w:pPrChange>
      </w:pPr>
      <w:r w:rsidRPr="00BE3F8E">
        <w:t xml:space="preserve">LSTM bekerja dalam suatu hidden state. LSTM memiliki sel memori yang dapat memutuskan informasi apa yang akan disimpan dalam memori. LSTM menggabungkan state sebelumnya, memori saat ini, dan output yang diperlihatkan pada </w:t>
      </w:r>
      <w:del w:id="232" w:author="Zero" w:date="2021-04-24T20:56:00Z">
        <w:r w:rsidRPr="00BE3F8E" w:rsidDel="00136C65">
          <w:delText>Gambar 2.2</w:delText>
        </w:r>
      </w:del>
      <w:ins w:id="233" w:author="Zero" w:date="2021-04-24T20:56:00Z">
        <w:r w:rsidR="00136C65">
          <w:t>Fig.4</w:t>
        </w:r>
      </w:ins>
      <w:r w:rsidRPr="00BE3F8E">
        <w:t xml:space="preserve"> untuk arsitektur sel memori</w:t>
      </w:r>
      <w:ins w:id="234" w:author="Zero" w:date="2021-04-24T20:56:00Z">
        <w:r w:rsidR="00136C65">
          <w:t>.</w:t>
        </w:r>
      </w:ins>
    </w:p>
    <w:p w14:paraId="5C938A83" w14:textId="77777777" w:rsidR="00BE3F8E" w:rsidRDefault="00BE3F8E" w:rsidP="00BE3F8E">
      <w:pPr>
        <w:pStyle w:val="figurecaption"/>
        <w:numPr>
          <w:ilvl w:val="0"/>
          <w:numId w:val="0"/>
        </w:numPr>
      </w:pPr>
      <w:r>
        <w:drawing>
          <wp:inline distT="0" distB="0" distL="0" distR="0" wp14:anchorId="354D878B" wp14:editId="763097A9">
            <wp:extent cx="2559414" cy="1543050"/>
            <wp:effectExtent l="19050" t="19050" r="12700" b="190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he-structure-of-the-LSTM-un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6986" cy="1553644"/>
                    </a:xfrm>
                    <a:prstGeom prst="rect">
                      <a:avLst/>
                    </a:prstGeom>
                    <a:ln>
                      <a:solidFill>
                        <a:schemeClr val="tx1"/>
                      </a:solidFill>
                    </a:ln>
                  </pic:spPr>
                </pic:pic>
              </a:graphicData>
            </a:graphic>
          </wp:inline>
        </w:drawing>
      </w:r>
    </w:p>
    <w:p w14:paraId="2335AB12" w14:textId="77777777" w:rsidR="00BE3F8E" w:rsidRDefault="00BE3F8E" w:rsidP="00BE3F8E">
      <w:pPr>
        <w:pStyle w:val="figurecaption"/>
        <w:numPr>
          <w:ilvl w:val="0"/>
          <w:numId w:val="26"/>
        </w:numPr>
        <w:ind w:start="0pt" w:firstLine="0pt"/>
      </w:pPr>
      <w:r>
        <w:t>Arsitektur Cell LSTM</w:t>
      </w:r>
    </w:p>
    <w:p w14:paraId="5CF08D7B" w14:textId="3DE90C8B" w:rsidR="00BE3F8E" w:rsidRPr="004E51E0" w:rsidRDefault="00BE3F8E" w:rsidP="00BE3F8E">
      <w:pPr>
        <w:pStyle w:val="figurecaption"/>
        <w:numPr>
          <w:ilvl w:val="0"/>
          <w:numId w:val="0"/>
        </w:numPr>
        <w:tabs>
          <w:tab w:val="clear" w:pos="26.65pt"/>
          <w:tab w:val="start" w:pos="14.20pt"/>
        </w:tabs>
        <w:rPr>
          <w:noProof w:val="0"/>
          <w:spacing w:val="-1"/>
          <w:sz w:val="20"/>
          <w:szCs w:val="20"/>
          <w:lang w:eastAsia="x-none"/>
          <w:rPrChange w:id="235" w:author="Zero" w:date="2021-04-25T20:16:00Z">
            <w:rPr>
              <w:noProof w:val="0"/>
              <w:spacing w:val="-1"/>
              <w:sz w:val="20"/>
              <w:szCs w:val="20"/>
              <w:lang w:val="x-none" w:eastAsia="x-none"/>
            </w:rPr>
          </w:rPrChange>
        </w:rPr>
      </w:pPr>
      <w:r>
        <w:rPr>
          <w:noProof w:val="0"/>
          <w:spacing w:val="-1"/>
          <w:sz w:val="20"/>
          <w:szCs w:val="20"/>
          <w:lang w:val="x-none" w:eastAsia="x-none"/>
        </w:rPr>
        <w:tab/>
      </w:r>
      <w:r w:rsidRPr="00BE3F8E">
        <w:rPr>
          <w:noProof w:val="0"/>
          <w:spacing w:val="-1"/>
          <w:sz w:val="20"/>
          <w:szCs w:val="20"/>
          <w:lang w:val="x-none" w:eastAsia="x-none"/>
        </w:rPr>
        <w:t xml:space="preserve">LSTM mempunyai empat gate seperti yang ditunjukkan oleh </w:t>
      </w:r>
      <w:del w:id="236" w:author="Zero" w:date="2021-04-25T20:19:00Z">
        <w:r w:rsidRPr="00BE3F8E" w:rsidDel="004E51E0">
          <w:rPr>
            <w:noProof w:val="0"/>
            <w:spacing w:val="-1"/>
            <w:sz w:val="20"/>
            <w:szCs w:val="20"/>
            <w:lang w:val="x-none" w:eastAsia="x-none"/>
          </w:rPr>
          <w:delText>Gambar</w:delText>
        </w:r>
      </w:del>
      <w:ins w:id="237" w:author="Zero" w:date="2021-04-25T20:19:00Z">
        <w:r w:rsidR="004E51E0">
          <w:rPr>
            <w:noProof w:val="0"/>
            <w:spacing w:val="-1"/>
            <w:sz w:val="20"/>
            <w:szCs w:val="20"/>
            <w:lang w:eastAsia="x-none"/>
          </w:rPr>
          <w:t>Fig.</w:t>
        </w:r>
      </w:ins>
      <w:del w:id="238" w:author="Zero" w:date="2021-04-25T20:19:00Z">
        <w:r w:rsidRPr="00BE3F8E" w:rsidDel="004E51E0">
          <w:rPr>
            <w:noProof w:val="0"/>
            <w:spacing w:val="-1"/>
            <w:sz w:val="20"/>
            <w:szCs w:val="20"/>
            <w:lang w:val="x-none" w:eastAsia="x-none"/>
          </w:rPr>
          <w:delText xml:space="preserve"> </w:delText>
        </w:r>
      </w:del>
      <w:r w:rsidRPr="00BE3F8E">
        <w:rPr>
          <w:noProof w:val="0"/>
          <w:spacing w:val="-1"/>
          <w:sz w:val="20"/>
          <w:szCs w:val="20"/>
          <w:lang w:val="x-none" w:eastAsia="x-none"/>
        </w:rPr>
        <w:t>4. Pertama adalah forget gate untuk menentukan informasi apa saja yang perlu dihilangkan dari blok LSTM menggunakan sigmoid layer</w:t>
      </w:r>
      <w:r>
        <w:rPr>
          <w:noProof w:val="0"/>
          <w:spacing w:val="-1"/>
          <w:sz w:val="20"/>
          <w:szCs w:val="20"/>
          <w:lang w:val="x-none" w:eastAsia="x-none"/>
        </w:rPr>
        <w:t xml:space="preserve"> seperti pada </w:t>
      </w:r>
      <w:ins w:id="239" w:author="Zero" w:date="2021-04-25T20:15:00Z">
        <w:r w:rsidR="004E51E0">
          <w:rPr>
            <w:noProof w:val="0"/>
            <w:spacing w:val="-1"/>
            <w:sz w:val="20"/>
            <w:szCs w:val="20"/>
            <w:lang w:eastAsia="x-none"/>
          </w:rPr>
          <w:t>(</w:t>
        </w:r>
      </w:ins>
      <w:del w:id="240" w:author="Zero" w:date="2021-04-25T20:15:00Z">
        <w:r w:rsidDel="004E51E0">
          <w:rPr>
            <w:noProof w:val="0"/>
            <w:spacing w:val="-1"/>
            <w:sz w:val="20"/>
            <w:szCs w:val="20"/>
            <w:lang w:val="x-none" w:eastAsia="x-none"/>
          </w:rPr>
          <w:delText xml:space="preserve">Persamaan </w:delText>
        </w:r>
      </w:del>
      <w:r>
        <w:rPr>
          <w:noProof w:val="0"/>
          <w:spacing w:val="-1"/>
          <w:sz w:val="20"/>
          <w:szCs w:val="20"/>
          <w:lang w:val="x-none" w:eastAsia="x-none"/>
        </w:rPr>
        <w:t>4</w:t>
      </w:r>
      <w:ins w:id="241" w:author="Zero" w:date="2021-04-25T20:15:00Z">
        <w:r w:rsidR="004E51E0">
          <w:rPr>
            <w:noProof w:val="0"/>
            <w:spacing w:val="-1"/>
            <w:sz w:val="20"/>
            <w:szCs w:val="20"/>
            <w:lang w:eastAsia="x-none"/>
          </w:rPr>
          <w:t>)</w:t>
        </w:r>
      </w:ins>
      <w:r w:rsidRPr="00BE3F8E">
        <w:rPr>
          <w:noProof w:val="0"/>
          <w:spacing w:val="-1"/>
          <w:sz w:val="20"/>
          <w:szCs w:val="20"/>
          <w:lang w:val="x-none" w:eastAsia="x-none"/>
        </w:rPr>
        <w:t xml:space="preserve"> dengan fungsi akt</w:t>
      </w:r>
      <w:r>
        <w:rPr>
          <w:noProof w:val="0"/>
          <w:spacing w:val="-1"/>
          <w:sz w:val="20"/>
          <w:szCs w:val="20"/>
          <w:lang w:val="x-none" w:eastAsia="x-none"/>
        </w:rPr>
        <w:t xml:space="preserve">ivasi ReLU </w:t>
      </w:r>
      <w:del w:id="242" w:author="Zero" w:date="2021-04-25T20:16:00Z">
        <w:r w:rsidDel="004E51E0">
          <w:rPr>
            <w:noProof w:val="0"/>
            <w:spacing w:val="-1"/>
            <w:sz w:val="20"/>
            <w:szCs w:val="20"/>
            <w:lang w:val="x-none" w:eastAsia="x-none"/>
          </w:rPr>
          <w:delText xml:space="preserve">dengan Persamaan </w:delText>
        </w:r>
      </w:del>
      <w:ins w:id="243" w:author="Zero" w:date="2021-04-25T20:16:00Z">
        <w:r w:rsidR="004E51E0">
          <w:rPr>
            <w:noProof w:val="0"/>
            <w:spacing w:val="-1"/>
            <w:sz w:val="20"/>
            <w:szCs w:val="20"/>
            <w:lang w:eastAsia="x-none"/>
          </w:rPr>
          <w:t>pada (</w:t>
        </w:r>
      </w:ins>
      <w:r>
        <w:rPr>
          <w:noProof w:val="0"/>
          <w:spacing w:val="-1"/>
          <w:sz w:val="20"/>
          <w:szCs w:val="20"/>
          <w:lang w:val="x-none" w:eastAsia="x-none"/>
        </w:rPr>
        <w:t>5</w:t>
      </w:r>
      <w:ins w:id="244" w:author="Zero" w:date="2021-04-25T20:16:00Z">
        <w:r w:rsidR="004E51E0">
          <w:rPr>
            <w:noProof w:val="0"/>
            <w:spacing w:val="-1"/>
            <w:sz w:val="20"/>
            <w:szCs w:val="20"/>
            <w:lang w:eastAsia="x-none"/>
          </w:rPr>
          <w:t>).</w:t>
        </w:r>
      </w:ins>
    </w:p>
    <w:p w14:paraId="13708D84" w14:textId="77777777" w:rsidR="00BE3F8E" w:rsidRDefault="00E9347E" w:rsidP="00BE3F8E">
      <w:pPr>
        <w:pStyle w:val="equation"/>
        <w:ind w:start="13.50pt"/>
        <w:jc w:val="both"/>
      </w:pPr>
      <m:oMath>
        <m:sSub>
          <m:sSubPr>
            <m:ctrlPr>
              <w:rPr>
                <w:rFonts w:ascii="Cambria Math" w:hAnsi="Cambria Math"/>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 σ(</m:t>
        </m:r>
        <m:sSub>
          <m:sSubPr>
            <m:ctrlPr>
              <w:rPr>
                <w:rFonts w:ascii="Cambria Math" w:hAnsi="Cambria Math"/>
                <w:i/>
              </w:rPr>
            </m:ctrlPr>
          </m:sSubPr>
          <m:e>
            <m:r>
              <w:rPr>
                <w:rFonts w:ascii="Cambria Math" w:hAnsi="Cambria Math" w:cs="Times New Roman"/>
              </w:rPr>
              <m:t>W</m:t>
            </m:r>
          </m:e>
          <m:sub>
            <m:r>
              <w:rPr>
                <w:rFonts w:ascii="Cambria Math" w:hAnsi="Cambria Math" w:cs="Times New Roman"/>
              </w:rPr>
              <m:t>f</m:t>
            </m:r>
          </m:sub>
        </m:sSub>
        <m:r>
          <w:rPr>
            <w:rFonts w:ascii="Cambria Math" w:hAnsi="Cambria Math" w:cs="Times New Roman"/>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m:t>
            </m:r>
            <m:sSub>
              <m:sSubPr>
                <m:ctrlPr>
                  <w:rPr>
                    <w:rFonts w:ascii="Cambria Math" w:hAnsi="Cambria Math"/>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m:t>
        </m:r>
        <m:sSub>
          <m:sSubPr>
            <m:ctrlPr>
              <w:rPr>
                <w:rFonts w:ascii="Cambria Math" w:hAnsi="Cambria Math"/>
                <w:i/>
              </w:rPr>
            </m:ctrlPr>
          </m:sSubPr>
          <m:e>
            <m:r>
              <w:rPr>
                <w:rFonts w:ascii="Cambria Math" w:hAnsi="Cambria Math" w:cs="Times New Roman"/>
              </w:rPr>
              <m:t>b</m:t>
            </m:r>
          </m:e>
          <m:sub>
            <m:r>
              <w:rPr>
                <w:rFonts w:ascii="Cambria Math" w:hAnsi="Cambria Math" w:cs="Times New Roman"/>
              </w:rPr>
              <m:t>f</m:t>
            </m:r>
          </m:sub>
        </m:sSub>
        <m:r>
          <w:rPr>
            <w:rFonts w:ascii="Cambria Math" w:hAnsi="Cambria Math" w:cs="Times New Roman"/>
          </w:rPr>
          <m:t>)</m:t>
        </m:r>
      </m:oMath>
      <w:r w:rsidR="00BE3F8E">
        <w:tab/>
      </w:r>
      <w:r w:rsidR="00BE3F8E">
        <w:t></w:t>
      </w:r>
      <w:r w:rsidR="00BE3F8E">
        <w:t></w:t>
      </w:r>
      <w:r w:rsidR="00BE3F8E">
        <w:t></w:t>
      </w:r>
    </w:p>
    <w:p w14:paraId="5FF1AEA8" w14:textId="77777777" w:rsidR="00BE3F8E" w:rsidRDefault="00BE3F8E" w:rsidP="00BE3F8E">
      <w:pPr>
        <w:pStyle w:val="equation"/>
        <w:ind w:start="13.50pt"/>
        <w:jc w:val="both"/>
      </w:pPr>
      <m:oMath>
        <m:r>
          <w:rPr>
            <w:rFonts w:ascii="Cambria Math" w:hAnsi="Cambria Math" w:cs="Times New Roman"/>
          </w:rPr>
          <m:t>ReLU</m:t>
        </m:r>
        <m:d>
          <m:dPr>
            <m:ctrlPr>
              <w:rPr>
                <w:rFonts w:ascii="Cambria Math" w:hAnsi="Cambria Math"/>
                <w:i/>
              </w:rPr>
            </m:ctrlPr>
          </m:dPr>
          <m:e>
            <m:r>
              <w:rPr>
                <w:rFonts w:ascii="Cambria Math" w:hAnsi="Cambria Math" w:cs="Times New Roman"/>
              </w:rPr>
              <m:t>x</m:t>
            </m:r>
          </m:e>
        </m:d>
        <m:r>
          <w:rPr>
            <w:rFonts w:ascii="Cambria Math" w:hAnsi="Cambria Math" w:cs="Times New Roman"/>
          </w:rPr>
          <m:t>= max</m:t>
        </m:r>
        <m:r>
          <m:rPr>
            <m:sty m:val="p"/>
          </m:rPr>
          <w:rPr>
            <w:rFonts w:ascii="Cambria Math" w:hAnsi="Cambria Math" w:cs="Times New Roman"/>
          </w:rPr>
          <m:t>⁡</m:t>
        </m:r>
        <m:r>
          <w:rPr>
            <w:rFonts w:ascii="Cambria Math" w:hAnsi="Cambria Math" w:cs="Times New Roman"/>
          </w:rPr>
          <m:t>(0,x)</m:t>
        </m:r>
      </m:oMath>
      <w:r>
        <w:tab/>
      </w:r>
      <w:r>
        <w:tab/>
      </w:r>
      <w:r>
        <w:t></w:t>
      </w:r>
      <w:r>
        <w:t></w:t>
      </w:r>
      <w:r>
        <w:t></w:t>
      </w:r>
    </w:p>
    <w:p w14:paraId="55C65B97" w14:textId="07F4DA5E" w:rsidR="00BE3F8E" w:rsidRPr="00BE3F8E" w:rsidRDefault="00BE3F8E" w:rsidP="00BE3F8E">
      <w:pPr>
        <w:pStyle w:val="figurecaption"/>
        <w:numPr>
          <w:ilvl w:val="0"/>
          <w:numId w:val="0"/>
        </w:numPr>
        <w:tabs>
          <w:tab w:val="clear" w:pos="26.65pt"/>
          <w:tab w:val="start" w:pos="14.20pt"/>
        </w:tabs>
        <w:rPr>
          <w:noProof w:val="0"/>
          <w:spacing w:val="-1"/>
          <w:sz w:val="20"/>
          <w:szCs w:val="20"/>
          <w:lang w:val="x-none" w:eastAsia="x-none"/>
        </w:rPr>
      </w:pPr>
      <w:r w:rsidRPr="00BE3F8E">
        <w:rPr>
          <w:noProof w:val="0"/>
          <w:spacing w:val="-1"/>
          <w:sz w:val="20"/>
          <w:szCs w:val="20"/>
          <w:lang w:val="x-none" w:eastAsia="x-none"/>
        </w:rPr>
        <w:lastRenderedPageBreak/>
        <w:t>Kedua merupakan gate input yang mana dari sigmoid layer yang akan diperbarui dan tangent hiperbolic layer akan dibuat sebagai sebuah vektor dari nilai yang diperbarui. Da</w:t>
      </w:r>
      <w:r>
        <w:rPr>
          <w:noProof w:val="0"/>
          <w:spacing w:val="-1"/>
          <w:sz w:val="20"/>
          <w:szCs w:val="20"/>
          <w:lang w:val="x-none" w:eastAsia="x-none"/>
        </w:rPr>
        <w:t>pat dilihat pada</w:t>
      </w:r>
      <w:del w:id="245" w:author="Zero" w:date="2021-04-25T20:16:00Z">
        <w:r w:rsidDel="004E51E0">
          <w:rPr>
            <w:noProof w:val="0"/>
            <w:spacing w:val="-1"/>
            <w:sz w:val="20"/>
            <w:szCs w:val="20"/>
            <w:lang w:val="x-none" w:eastAsia="x-none"/>
          </w:rPr>
          <w:delText xml:space="preserve"> Persamaan</w:delText>
        </w:r>
      </w:del>
      <w:r>
        <w:rPr>
          <w:noProof w:val="0"/>
          <w:spacing w:val="-1"/>
          <w:sz w:val="20"/>
          <w:szCs w:val="20"/>
          <w:lang w:val="x-none" w:eastAsia="x-none"/>
        </w:rPr>
        <w:t xml:space="preserve"> </w:t>
      </w:r>
      <w:ins w:id="246" w:author="Zero" w:date="2021-04-25T20:16:00Z">
        <w:r w:rsidR="004E51E0">
          <w:rPr>
            <w:noProof w:val="0"/>
            <w:spacing w:val="-1"/>
            <w:sz w:val="20"/>
            <w:szCs w:val="20"/>
            <w:lang w:eastAsia="x-none"/>
          </w:rPr>
          <w:t>(</w:t>
        </w:r>
      </w:ins>
      <w:r>
        <w:rPr>
          <w:noProof w:val="0"/>
          <w:spacing w:val="-1"/>
          <w:sz w:val="20"/>
          <w:szCs w:val="20"/>
          <w:lang w:val="x-none" w:eastAsia="x-none"/>
        </w:rPr>
        <w:t>7</w:t>
      </w:r>
      <w:ins w:id="247" w:author="Zero" w:date="2021-04-25T20:16:00Z">
        <w:r w:rsidR="004E51E0">
          <w:rPr>
            <w:noProof w:val="0"/>
            <w:spacing w:val="-1"/>
            <w:sz w:val="20"/>
            <w:szCs w:val="20"/>
            <w:lang w:eastAsia="x-none"/>
          </w:rPr>
          <w:t>)</w:t>
        </w:r>
      </w:ins>
      <w:r w:rsidRPr="00BE3F8E">
        <w:rPr>
          <w:noProof w:val="0"/>
          <w:spacing w:val="-1"/>
          <w:sz w:val="20"/>
          <w:szCs w:val="20"/>
          <w:lang w:val="x-none" w:eastAsia="x-none"/>
        </w:rPr>
        <w:t xml:space="preserve"> dan </w:t>
      </w:r>
      <w:ins w:id="248" w:author="Zero" w:date="2021-04-25T20:16:00Z">
        <w:r w:rsidR="004E51E0">
          <w:rPr>
            <w:noProof w:val="0"/>
            <w:spacing w:val="-1"/>
            <w:sz w:val="20"/>
            <w:szCs w:val="20"/>
            <w:lang w:eastAsia="x-none"/>
          </w:rPr>
          <w:t>(</w:t>
        </w:r>
      </w:ins>
      <w:r>
        <w:rPr>
          <w:noProof w:val="0"/>
          <w:spacing w:val="-1"/>
          <w:sz w:val="20"/>
          <w:szCs w:val="20"/>
          <w:lang w:eastAsia="x-none"/>
        </w:rPr>
        <w:t>8</w:t>
      </w:r>
      <w:ins w:id="249" w:author="Zero" w:date="2021-04-25T20:16:00Z">
        <w:r w:rsidR="004E51E0">
          <w:rPr>
            <w:noProof w:val="0"/>
            <w:spacing w:val="-1"/>
            <w:sz w:val="20"/>
            <w:szCs w:val="20"/>
            <w:lang w:eastAsia="x-none"/>
          </w:rPr>
          <w:t>)</w:t>
        </w:r>
      </w:ins>
      <w:r>
        <w:rPr>
          <w:noProof w:val="0"/>
          <w:spacing w:val="-1"/>
          <w:sz w:val="20"/>
          <w:szCs w:val="20"/>
          <w:lang w:eastAsia="x-none"/>
        </w:rPr>
        <w:t xml:space="preserve">. </w:t>
      </w:r>
      <w:r w:rsidRPr="00BE3F8E">
        <w:rPr>
          <w:noProof w:val="0"/>
          <w:spacing w:val="-1"/>
          <w:sz w:val="20"/>
          <w:szCs w:val="20"/>
          <w:lang w:val="x-none" w:eastAsia="x-none"/>
        </w:rPr>
        <w:t>Kemudian blok dari</w:t>
      </w:r>
      <w:del w:id="250" w:author="Zero" w:date="2021-04-25T20:16:00Z">
        <w:r w:rsidRPr="00BE3F8E" w:rsidDel="004E51E0">
          <w:rPr>
            <w:noProof w:val="0"/>
            <w:spacing w:val="-1"/>
            <w:sz w:val="20"/>
            <w:szCs w:val="20"/>
            <w:lang w:val="x-none" w:eastAsia="x-none"/>
          </w:rPr>
          <w:delText xml:space="preserve"> </w:delText>
        </w:r>
      </w:del>
      <w:ins w:id="251" w:author="Zero" w:date="2021-04-25T20:16:00Z">
        <w:r w:rsidR="004E51E0">
          <w:rPr>
            <w:noProof w:val="0"/>
            <w:spacing w:val="-1"/>
            <w:sz w:val="20"/>
            <w:szCs w:val="20"/>
            <w:lang w:eastAsia="x-none"/>
          </w:rPr>
          <w:t xml:space="preserve"> (5)</w:t>
        </w:r>
      </w:ins>
      <w:del w:id="252" w:author="Zero" w:date="2021-04-25T20:16:00Z">
        <w:r w:rsidRPr="00BE3F8E" w:rsidDel="004E51E0">
          <w:rPr>
            <w:noProof w:val="0"/>
            <w:spacing w:val="-1"/>
            <w:sz w:val="20"/>
            <w:szCs w:val="20"/>
            <w:lang w:val="x-none" w:eastAsia="x-none"/>
          </w:rPr>
          <w:delText>Persamaan</w:delText>
        </w:r>
        <w:r w:rsidDel="004E51E0">
          <w:rPr>
            <w:noProof w:val="0"/>
            <w:spacing w:val="-1"/>
            <w:sz w:val="20"/>
            <w:szCs w:val="20"/>
            <w:lang w:eastAsia="x-none"/>
          </w:rPr>
          <w:delText>5</w:delText>
        </w:r>
      </w:del>
      <w:r>
        <w:rPr>
          <w:noProof w:val="0"/>
          <w:spacing w:val="-1"/>
          <w:sz w:val="20"/>
          <w:szCs w:val="20"/>
          <w:lang w:eastAsia="x-none"/>
        </w:rPr>
        <w:t xml:space="preserve">, </w:t>
      </w:r>
      <w:ins w:id="253" w:author="Zero" w:date="2021-04-25T20:16:00Z">
        <w:r w:rsidR="004E51E0">
          <w:rPr>
            <w:noProof w:val="0"/>
            <w:spacing w:val="-1"/>
            <w:sz w:val="20"/>
            <w:szCs w:val="20"/>
            <w:lang w:eastAsia="x-none"/>
          </w:rPr>
          <w:t>(</w:t>
        </w:r>
      </w:ins>
      <w:del w:id="254" w:author="Zero" w:date="2021-04-25T20:16:00Z">
        <w:r w:rsidRPr="00BE3F8E" w:rsidDel="004E51E0">
          <w:rPr>
            <w:noProof w:val="0"/>
            <w:spacing w:val="-1"/>
            <w:sz w:val="20"/>
            <w:szCs w:val="20"/>
            <w:lang w:val="x-none" w:eastAsia="x-none"/>
          </w:rPr>
          <w:delText xml:space="preserve">Persamaan </w:delText>
        </w:r>
      </w:del>
      <w:r>
        <w:rPr>
          <w:noProof w:val="0"/>
          <w:spacing w:val="-1"/>
          <w:sz w:val="20"/>
          <w:szCs w:val="20"/>
          <w:lang w:eastAsia="x-none"/>
        </w:rPr>
        <w:t>7</w:t>
      </w:r>
      <w:ins w:id="255" w:author="Zero" w:date="2021-04-25T20:16:00Z">
        <w:r w:rsidR="004E51E0">
          <w:rPr>
            <w:noProof w:val="0"/>
            <w:spacing w:val="-1"/>
            <w:sz w:val="20"/>
            <w:szCs w:val="20"/>
            <w:lang w:eastAsia="x-none"/>
          </w:rPr>
          <w:t>)</w:t>
        </w:r>
      </w:ins>
      <w:r>
        <w:rPr>
          <w:noProof w:val="0"/>
          <w:spacing w:val="-1"/>
          <w:sz w:val="20"/>
          <w:szCs w:val="20"/>
          <w:lang w:eastAsia="x-none"/>
        </w:rPr>
        <w:t xml:space="preserve"> </w:t>
      </w:r>
      <w:r>
        <w:rPr>
          <w:noProof w:val="0"/>
          <w:spacing w:val="-1"/>
          <w:sz w:val="20"/>
          <w:szCs w:val="20"/>
          <w:lang w:val="x-none" w:eastAsia="x-none"/>
        </w:rPr>
        <w:t xml:space="preserve">dan </w:t>
      </w:r>
      <w:ins w:id="256" w:author="Zero" w:date="2021-04-25T20:16:00Z">
        <w:r w:rsidR="004E51E0">
          <w:rPr>
            <w:noProof w:val="0"/>
            <w:spacing w:val="-1"/>
            <w:sz w:val="20"/>
            <w:szCs w:val="20"/>
            <w:lang w:eastAsia="x-none"/>
          </w:rPr>
          <w:t>(</w:t>
        </w:r>
      </w:ins>
      <w:del w:id="257" w:author="Zero" w:date="2021-04-25T20:16:00Z">
        <w:r w:rsidDel="004E51E0">
          <w:rPr>
            <w:noProof w:val="0"/>
            <w:spacing w:val="-1"/>
            <w:sz w:val="20"/>
            <w:szCs w:val="20"/>
            <w:lang w:val="x-none" w:eastAsia="x-none"/>
          </w:rPr>
          <w:delText xml:space="preserve">Persamaan </w:delText>
        </w:r>
      </w:del>
      <w:r>
        <w:rPr>
          <w:noProof w:val="0"/>
          <w:spacing w:val="-1"/>
          <w:sz w:val="20"/>
          <w:szCs w:val="20"/>
          <w:lang w:val="x-none" w:eastAsia="x-none"/>
        </w:rPr>
        <w:t>8</w:t>
      </w:r>
      <w:ins w:id="258" w:author="Zero" w:date="2021-04-25T20:16:00Z">
        <w:r w:rsidR="004E51E0">
          <w:rPr>
            <w:noProof w:val="0"/>
            <w:spacing w:val="-1"/>
            <w:sz w:val="20"/>
            <w:szCs w:val="20"/>
            <w:lang w:eastAsia="x-none"/>
          </w:rPr>
          <w:t>)</w:t>
        </w:r>
      </w:ins>
      <w:r w:rsidRPr="00BE3F8E">
        <w:rPr>
          <w:noProof w:val="0"/>
          <w:spacing w:val="-1"/>
          <w:sz w:val="20"/>
          <w:szCs w:val="20"/>
          <w:lang w:val="x-none" w:eastAsia="x-none"/>
        </w:rPr>
        <w:t xml:space="preserve"> akan diperbaharui mengguna</w:t>
      </w:r>
      <w:r>
        <w:rPr>
          <w:noProof w:val="0"/>
          <w:spacing w:val="-1"/>
          <w:sz w:val="20"/>
          <w:szCs w:val="20"/>
          <w:lang w:val="x-none" w:eastAsia="x-none"/>
        </w:rPr>
        <w:t xml:space="preserve">kan </w:t>
      </w:r>
      <w:ins w:id="259" w:author="Zero" w:date="2021-04-25T20:16:00Z">
        <w:r w:rsidR="004E51E0">
          <w:rPr>
            <w:noProof w:val="0"/>
            <w:spacing w:val="-1"/>
            <w:sz w:val="20"/>
            <w:szCs w:val="20"/>
            <w:lang w:eastAsia="x-none"/>
          </w:rPr>
          <w:t>(</w:t>
        </w:r>
      </w:ins>
      <w:del w:id="260" w:author="Zero" w:date="2021-04-25T20:16:00Z">
        <w:r w:rsidDel="004E51E0">
          <w:rPr>
            <w:noProof w:val="0"/>
            <w:spacing w:val="-1"/>
            <w:sz w:val="20"/>
            <w:szCs w:val="20"/>
            <w:lang w:val="x-none" w:eastAsia="x-none"/>
          </w:rPr>
          <w:delText xml:space="preserve">Persamaan </w:delText>
        </w:r>
      </w:del>
      <w:r>
        <w:rPr>
          <w:noProof w:val="0"/>
          <w:spacing w:val="-1"/>
          <w:sz w:val="20"/>
          <w:szCs w:val="20"/>
          <w:lang w:val="x-none" w:eastAsia="x-none"/>
        </w:rPr>
        <w:t>9</w:t>
      </w:r>
      <w:ins w:id="261" w:author="Zero" w:date="2021-04-25T20:16:00Z">
        <w:r w:rsidR="004E51E0">
          <w:rPr>
            <w:noProof w:val="0"/>
            <w:spacing w:val="-1"/>
            <w:sz w:val="20"/>
            <w:szCs w:val="20"/>
            <w:lang w:eastAsia="x-none"/>
          </w:rPr>
          <w:t>)</w:t>
        </w:r>
      </w:ins>
      <w:r>
        <w:rPr>
          <w:noProof w:val="0"/>
          <w:spacing w:val="-1"/>
          <w:sz w:val="20"/>
          <w:szCs w:val="20"/>
          <w:lang w:val="x-none" w:eastAsia="x-none"/>
        </w:rPr>
        <w:t>.</w:t>
      </w:r>
    </w:p>
    <w:p w14:paraId="35B493A9" w14:textId="77777777" w:rsidR="00BE3F8E" w:rsidRDefault="00E9347E" w:rsidP="00BE3F8E">
      <w:pPr>
        <w:pStyle w:val="equation"/>
        <w:ind w:start="13.50pt"/>
        <w:jc w:val="both"/>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BE3F8E">
        <w:tab/>
      </w:r>
      <w:r w:rsidR="00BE3F8E">
        <w:t></w:t>
      </w:r>
      <w:r w:rsidR="00BE3F8E">
        <w:t></w:t>
      </w:r>
      <w:r w:rsidR="00BE3F8E">
        <w:t></w:t>
      </w:r>
    </w:p>
    <w:p w14:paraId="6B919222" w14:textId="77777777" w:rsidR="00BE3F8E" w:rsidRDefault="00E9347E" w:rsidP="00BE3F8E">
      <w:pPr>
        <w:pStyle w:val="equation"/>
        <w:ind w:start="13.50pt"/>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tanh</m:t>
            </m:r>
          </m:fName>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e>
        </m:func>
      </m:oMath>
      <w:r w:rsidR="00BE3F8E">
        <w:tab/>
      </w:r>
      <w:r w:rsidR="00BE3F8E">
        <w:t></w:t>
      </w:r>
      <w:r w:rsidR="00BE3F8E">
        <w:t></w:t>
      </w:r>
      <w:r w:rsidR="00BE3F8E">
        <w:t></w:t>
      </w:r>
    </w:p>
    <w:p w14:paraId="4AA01717" w14:textId="77777777" w:rsidR="00BE3F8E" w:rsidRDefault="00E9347E" w:rsidP="00BE3F8E">
      <w:pPr>
        <w:pStyle w:val="equation"/>
        <w:ind w:start="13.50pt"/>
        <w:jc w:val="both"/>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sidR="00BE3F8E">
        <w:tab/>
      </w:r>
      <w:r w:rsidR="00BE3F8E">
        <w:tab/>
      </w:r>
      <w:r w:rsidR="00BE3F8E">
        <w:t></w:t>
      </w:r>
      <w:r w:rsidR="00BE3F8E">
        <w:t></w:t>
      </w:r>
      <w:r w:rsidR="00BE3F8E">
        <w:t></w:t>
      </w:r>
    </w:p>
    <w:p w14:paraId="7AA2A731" w14:textId="7569CF0C" w:rsidR="00BE3F8E" w:rsidRDefault="00BE3F8E" w:rsidP="00BE3F8E">
      <w:pPr>
        <w:jc w:val="both"/>
        <w:rPr>
          <w:rFonts w:eastAsia="Calibri"/>
          <w:szCs w:val="24"/>
        </w:rPr>
      </w:pPr>
      <w:r w:rsidRPr="00335711">
        <w:rPr>
          <w:rFonts w:eastAsia="Calibri"/>
          <w:szCs w:val="24"/>
        </w:rPr>
        <w:t xml:space="preserve">Terakhir, pada </w:t>
      </w:r>
      <w:r w:rsidRPr="00335711">
        <w:rPr>
          <w:rFonts w:eastAsia="Calibri"/>
          <w:i/>
          <w:szCs w:val="24"/>
        </w:rPr>
        <w:t>output gate</w:t>
      </w:r>
      <w:r w:rsidRPr="00335711">
        <w:rPr>
          <w:rFonts w:eastAsia="Calibri"/>
          <w:szCs w:val="24"/>
        </w:rPr>
        <w:t xml:space="preserve"> akan dikalkulasikan untuk menentukan </w:t>
      </w:r>
      <w:r w:rsidRPr="00335711">
        <w:rPr>
          <w:rFonts w:eastAsia="Calibri"/>
          <w:i/>
          <w:szCs w:val="24"/>
        </w:rPr>
        <w:t>cell</w:t>
      </w:r>
      <w:r w:rsidRPr="00335711">
        <w:rPr>
          <w:rFonts w:eastAsia="Calibri"/>
          <w:szCs w:val="24"/>
        </w:rPr>
        <w:t xml:space="preserve"> yang akan diambil sebagai hasil akhir se</w:t>
      </w:r>
      <w:r>
        <w:rPr>
          <w:rFonts w:eastAsia="Calibri"/>
          <w:szCs w:val="24"/>
        </w:rPr>
        <w:t xml:space="preserve">perti terlihat pada </w:t>
      </w:r>
      <w:ins w:id="262" w:author="Zero" w:date="2021-04-25T20:17:00Z">
        <w:r w:rsidR="004E51E0">
          <w:rPr>
            <w:rFonts w:eastAsia="Calibri"/>
            <w:szCs w:val="24"/>
          </w:rPr>
          <w:t>(</w:t>
        </w:r>
      </w:ins>
      <w:del w:id="263" w:author="Zero" w:date="2021-04-25T20:17:00Z">
        <w:r w:rsidDel="004E51E0">
          <w:rPr>
            <w:rFonts w:eastAsia="Calibri"/>
            <w:szCs w:val="24"/>
          </w:rPr>
          <w:delText xml:space="preserve">Persamaan </w:delText>
        </w:r>
      </w:del>
      <w:r>
        <w:rPr>
          <w:rFonts w:eastAsia="Calibri"/>
          <w:szCs w:val="24"/>
        </w:rPr>
        <w:t>10</w:t>
      </w:r>
      <w:ins w:id="264" w:author="Zero" w:date="2021-04-25T20:17:00Z">
        <w:r w:rsidR="004E51E0">
          <w:rPr>
            <w:rFonts w:eastAsia="Calibri"/>
            <w:szCs w:val="24"/>
          </w:rPr>
          <w:t>)</w:t>
        </w:r>
      </w:ins>
      <w:r w:rsidRPr="00335711">
        <w:rPr>
          <w:rFonts w:eastAsia="Calibri"/>
          <w:szCs w:val="24"/>
        </w:rPr>
        <w:t xml:space="preserve"> dan </w:t>
      </w:r>
      <w:ins w:id="265" w:author="Zero" w:date="2021-04-25T20:17:00Z">
        <w:r w:rsidR="004E51E0">
          <w:rPr>
            <w:rFonts w:eastAsia="Calibri"/>
            <w:szCs w:val="24"/>
          </w:rPr>
          <w:t>(</w:t>
        </w:r>
      </w:ins>
      <w:r>
        <w:rPr>
          <w:rFonts w:eastAsia="Calibri"/>
          <w:szCs w:val="24"/>
        </w:rPr>
        <w:t>11</w:t>
      </w:r>
      <w:ins w:id="266" w:author="Zero" w:date="2021-04-25T20:17:00Z">
        <w:r w:rsidR="004E51E0">
          <w:rPr>
            <w:rFonts w:eastAsia="Calibri"/>
            <w:szCs w:val="24"/>
          </w:rPr>
          <w:t>)</w:t>
        </w:r>
      </w:ins>
      <w:r>
        <w:rPr>
          <w:rFonts w:eastAsia="Calibri"/>
          <w:szCs w:val="24"/>
        </w:rPr>
        <w:t xml:space="preserve">. </w:t>
      </w:r>
    </w:p>
    <w:p w14:paraId="4CF4FAD6" w14:textId="77777777" w:rsidR="00BE3F8E" w:rsidRDefault="00E9347E" w:rsidP="00BE3F8E">
      <w:pPr>
        <w:pStyle w:val="equation"/>
        <w:ind w:start="13.50pt"/>
        <w:jc w:val="both"/>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BE3F8E">
        <w:tab/>
      </w:r>
      <w:r w:rsidR="00BE3F8E">
        <w:t></w:t>
      </w:r>
      <w:r w:rsidR="00BE3F8E">
        <w:t></w:t>
      </w:r>
      <w:r w:rsidR="00BE3F8E">
        <w:t></w:t>
      </w:r>
      <w:r w:rsidR="00BE3F8E">
        <w:t></w:t>
      </w:r>
    </w:p>
    <w:p w14:paraId="6D47BD47" w14:textId="77777777" w:rsidR="00BE3F8E" w:rsidRDefault="00E9347E" w:rsidP="00BE3F8E">
      <w:pPr>
        <w:pStyle w:val="equation"/>
        <w:ind w:start="13.50pt"/>
        <w:jc w:val="both"/>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tanh</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oMath>
      <w:r w:rsidR="00BE3F8E">
        <w:tab/>
      </w:r>
      <w:r w:rsidR="00BE3F8E">
        <w:tab/>
      </w:r>
      <w:r w:rsidR="00BE3F8E">
        <w:t></w:t>
      </w:r>
      <w:r w:rsidR="00BE3F8E">
        <w:t></w:t>
      </w:r>
      <w:r w:rsidR="00BE3F8E">
        <w:t></w:t>
      </w:r>
      <w:r w:rsidR="00BE3F8E">
        <w:t></w:t>
      </w:r>
    </w:p>
    <w:p w14:paraId="74354F51" w14:textId="5CF7B04A" w:rsidR="00EB0450" w:rsidRPr="005C04B1" w:rsidRDefault="00EB0450" w:rsidP="00EB0450">
      <w:pPr>
        <w:pStyle w:val="BodyText"/>
        <w:rPr>
          <w:lang w:val="en-US"/>
          <w:rPrChange w:id="267" w:author="Zero" w:date="2021-04-25T17:39:00Z">
            <w:rPr/>
          </w:rPrChange>
        </w:rPr>
      </w:pPr>
      <w:r>
        <w:rPr>
          <w:lang w:val="en-US"/>
        </w:rPr>
        <w:t>Dimana</w:t>
      </w:r>
      <w:r>
        <w:t xml:space="preserve"> f,</w:t>
      </w:r>
      <w:r>
        <w:rPr>
          <w:lang w:val="en-US"/>
        </w:rPr>
        <w:t xml:space="preserve"> </w:t>
      </w:r>
      <w:r w:rsidRPr="00EB0450">
        <w:t>o merupakan gate input,</w:t>
      </w:r>
      <w:ins w:id="268" w:author="Zero" w:date="2021-04-25T17:38:00Z">
        <w:r w:rsidR="005C04B1">
          <w:rPr>
            <w:lang w:val="en-US"/>
          </w:rPr>
          <w:t xml:space="preserve"> </w:t>
        </w:r>
      </w:ins>
      <w:del w:id="269" w:author="Zero" w:date="2021-04-25T17:38:00Z">
        <w:r w:rsidRPr="00EB0450" w:rsidDel="005C04B1">
          <w:delText xml:space="preserve"> </w:delText>
        </w:r>
      </w:del>
      <w:r w:rsidRPr="00EB0450">
        <w:t>forget, output, ct merupakan unit memori yang merupakan kombinasi dengan memori sebelumnya (ct-1), xt merupakan masukan pada setiap tiem step t saat ini,</w:t>
      </w:r>
      <w:ins w:id="270" w:author="Zero" w:date="2021-04-25T17:39:00Z">
        <w:r w:rsidR="005C04B1">
          <w:rPr>
            <w:lang w:val="en-US"/>
          </w:rPr>
          <w:t xml:space="preserve"> </w:t>
        </w:r>
      </w:ins>
      <w:del w:id="271" w:author="Zero" w:date="2021-04-25T17:39:00Z">
        <w:r w:rsidRPr="00EB0450" w:rsidDel="005C04B1">
          <w:delText xml:space="preserve"> </w:delText>
        </w:r>
      </w:del>
      <w:r w:rsidRPr="00EB0450">
        <w:t xml:space="preserve">st-1 merupakan hidden state sebelumnya, </w:t>
      </w:r>
      <m:oMath>
        <m:r>
          <w:rPr>
            <w:rFonts w:ascii="Cambria Math" w:hAnsi="Cambria Math"/>
          </w:rPr>
          <m:t>σ</m:t>
        </m:r>
      </m:oMath>
      <w:r w:rsidRPr="00EB0450">
        <w:t xml:space="preserve"> merupakan fungsi aktivasi sigmoid, tanh merupakan fungsi aktivasi tangent, ReLU merupakan fungsi aktivasi dengan rentang (0 – x), Wf, Wt, Wc, Wo  merupakan matriks bobot, ht-1 merupakan hidden state sebelumnya, dan bf, bi, bc, bo </w:t>
      </w:r>
      <w:del w:id="272" w:author="Zero" w:date="2021-04-25T17:39:00Z">
        <w:r w:rsidRPr="00EB0450" w:rsidDel="005C04B1">
          <w:delText xml:space="preserve">  </w:delText>
        </w:r>
      </w:del>
      <w:r w:rsidRPr="00EB0450">
        <w:t>merupakan vektor bias</w:t>
      </w:r>
      <w:ins w:id="273" w:author="Zero" w:date="2021-04-25T17:39:00Z">
        <w:r w:rsidR="005C04B1">
          <w:rPr>
            <w:lang w:val="en-US"/>
          </w:rPr>
          <w:t>.</w:t>
        </w:r>
      </w:ins>
    </w:p>
    <w:p w14:paraId="3C30C073" w14:textId="5F5DD851" w:rsidR="00BE3F8E" w:rsidRDefault="00BE3F8E" w:rsidP="00EB0450">
      <w:pPr>
        <w:pStyle w:val="BodyText"/>
        <w:tabs>
          <w:tab w:val="clear" w:pos="14.40pt"/>
        </w:tabs>
        <w:ind w:firstLine="13.50pt"/>
      </w:pPr>
      <w:r w:rsidRPr="00BE3F8E">
        <w:t xml:space="preserve">Selanjutnya, nilai dari hasil dari output gate dihitung menggunakan fungsi aktivasi Softmax yang berfungsi mengubah nilai output menjadi probabilitas untuk setiap kelas. Fungsi aktivasi Softmax diberikan oleh </w:t>
      </w:r>
      <w:del w:id="274" w:author="Zero" w:date="2021-04-25T20:17:00Z">
        <w:r w:rsidRPr="00BE3F8E" w:rsidDel="004E51E0">
          <w:delText>Persamaan</w:delText>
        </w:r>
      </w:del>
      <w:ins w:id="275" w:author="Zero" w:date="2021-04-25T20:17:00Z">
        <w:r w:rsidR="004E51E0">
          <w:rPr>
            <w:lang w:val="en-US"/>
          </w:rPr>
          <w:t>(</w:t>
        </w:r>
      </w:ins>
      <w:del w:id="276" w:author="Zero" w:date="2021-04-25T20:17:00Z">
        <w:r w:rsidRPr="00BE3F8E" w:rsidDel="004E51E0">
          <w:delText xml:space="preserve"> </w:delText>
        </w:r>
      </w:del>
      <w:r>
        <w:t>12</w:t>
      </w:r>
      <w:ins w:id="277" w:author="Zero" w:date="2021-04-25T20:17:00Z">
        <w:r w:rsidR="004E51E0">
          <w:rPr>
            <w:lang w:val="en-US"/>
          </w:rPr>
          <w:t>)</w:t>
        </w:r>
      </w:ins>
      <w:r>
        <w:t xml:space="preserve">. </w:t>
      </w:r>
    </w:p>
    <w:p w14:paraId="3553D684" w14:textId="77777777" w:rsidR="00BE3F8E" w:rsidRDefault="00E9347E" w:rsidP="00BE3F8E">
      <w:pPr>
        <w:pStyle w:val="equation"/>
        <w:ind w:start="13.50pt"/>
        <w:jc w:val="both"/>
      </w:pPr>
      <m:oMath>
        <m:sSub>
          <m:sSubPr>
            <m:ctrlPr>
              <w:rPr>
                <w:rFonts w:ascii="Cambria Math" w:hAnsi="Cambria Math"/>
                <w:lang w:val="id-ID"/>
              </w:rPr>
            </m:ctrlPr>
          </m:sSubPr>
          <m:e>
            <m:r>
              <w:rPr>
                <w:rFonts w:ascii="Cambria Math" w:hAnsi="Cambria Math"/>
                <w:lang w:val="id-ID"/>
              </w:rPr>
              <m:t>y</m:t>
            </m:r>
          </m:e>
          <m:sub>
            <m:r>
              <w:rPr>
                <w:rFonts w:ascii="Cambria Math" w:hAnsi="Cambria Math"/>
                <w:lang w:val="id-ID"/>
              </w:rPr>
              <m:t>k</m:t>
            </m:r>
          </m:sub>
        </m:sSub>
        <m:r>
          <m:rPr>
            <m:sty m:val="p"/>
          </m:rPr>
          <w:rPr>
            <w:rFonts w:ascii="Cambria Math" w:hAnsi="Cambria Math"/>
            <w:lang w:val="id-ID"/>
          </w:rPr>
          <m:t>=</m:t>
        </m:r>
        <m:f>
          <m:fPr>
            <m:ctrlPr>
              <w:rPr>
                <w:rFonts w:ascii="Cambria Math" w:hAnsi="Cambria Math"/>
                <w:lang w:val="id-ID"/>
              </w:rPr>
            </m:ctrlPr>
          </m:fPr>
          <m:num>
            <m:sSup>
              <m:sSupPr>
                <m:ctrlPr>
                  <w:rPr>
                    <w:rFonts w:ascii="Cambria Math" w:hAnsi="Cambria Math"/>
                    <w:i/>
                    <w:lang w:val="id-ID"/>
                  </w:rPr>
                </m:ctrlPr>
              </m:sSupPr>
              <m:e>
                <m:r>
                  <w:rPr>
                    <w:rFonts w:ascii="Cambria Math" w:hAnsi="Cambria Math"/>
                    <w:lang w:val="id-ID"/>
                  </w:rPr>
                  <m:t>e</m:t>
                </m:r>
              </m:e>
              <m:sup>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T</m:t>
                    </m:r>
                  </m:sup>
                </m:sSup>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k</m:t>
                    </m:r>
                  </m:sub>
                </m:sSub>
              </m:sup>
            </m:sSup>
          </m:num>
          <m:den>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m</m:t>
                </m:r>
              </m:sup>
              <m:e>
                <m:sSup>
                  <m:sSupPr>
                    <m:ctrlPr>
                      <w:rPr>
                        <w:rFonts w:ascii="Cambria Math" w:hAnsi="Cambria Math"/>
                        <w:i/>
                        <w:lang w:val="id-ID"/>
                      </w:rPr>
                    </m:ctrlPr>
                  </m:sSupPr>
                  <m:e>
                    <m:r>
                      <w:rPr>
                        <w:rFonts w:ascii="Cambria Math" w:hAnsi="Cambria Math"/>
                        <w:lang w:val="id-ID"/>
                      </w:rPr>
                      <m:t>e</m:t>
                    </m:r>
                  </m:e>
                  <m:sup>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T</m:t>
                        </m:r>
                      </m:sup>
                    </m:sSup>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up>
                </m:sSup>
              </m:e>
            </m:nary>
          </m:den>
        </m:f>
      </m:oMath>
      <w:r w:rsidR="00BE3F8E">
        <w:tab/>
      </w:r>
      <w:r w:rsidR="00BE3F8E">
        <w:tab/>
      </w:r>
      <w:r w:rsidR="00BE3F8E">
        <w:t></w:t>
      </w:r>
      <w:r w:rsidR="00BE3F8E">
        <w:t></w:t>
      </w:r>
      <w:r w:rsidR="00BE3F8E">
        <w:t></w:t>
      </w:r>
      <w:r w:rsidR="00BE3F8E">
        <w:t></w:t>
      </w:r>
    </w:p>
    <w:p w14:paraId="6C595E84" w14:textId="77777777" w:rsidR="00EB0450" w:rsidRPr="00ED5D55" w:rsidDel="00ED5D55" w:rsidRDefault="00EB0450" w:rsidP="00ED5D55">
      <w:pPr>
        <w:ind w:firstLine="13.50pt"/>
        <w:jc w:val="both"/>
        <w:rPr>
          <w:del w:id="278" w:author="Zero" w:date="2021-04-25T17:28:00Z"/>
          <w:spacing w:val="-1"/>
          <w:lang w:val="x-none" w:eastAsia="x-none"/>
          <w:rPrChange w:id="279" w:author="Zero" w:date="2021-04-25T17:28:00Z">
            <w:rPr>
              <w:del w:id="280" w:author="Zero" w:date="2021-04-25T17:28:00Z"/>
            </w:rPr>
          </w:rPrChange>
        </w:rPr>
        <w:pPrChange w:id="281" w:author="Zero" w:date="2021-04-25T17:28:00Z">
          <w:pPr>
            <w:jc w:val="both"/>
          </w:pPr>
        </w:pPrChange>
      </w:pPr>
      <w:r w:rsidRPr="00ED5D55">
        <w:rPr>
          <w:spacing w:val="-1"/>
          <w:lang w:val="x-none" w:eastAsia="x-none"/>
          <w:rPrChange w:id="282" w:author="Zero" w:date="2021-04-25T17:28:00Z">
            <w:rPr/>
          </w:rPrChange>
        </w:rPr>
        <w:t xml:space="preserve">Dimana, </w:t>
      </w:r>
    </w:p>
    <w:p w14:paraId="3B8BE29E" w14:textId="52760C6F" w:rsidR="00EB0450" w:rsidRPr="00ED5D55" w:rsidDel="00ED5D55" w:rsidRDefault="00EB0450" w:rsidP="00ED5D55">
      <w:pPr>
        <w:ind w:firstLine="13.50pt"/>
        <w:jc w:val="both"/>
        <w:rPr>
          <w:del w:id="283" w:author="Zero" w:date="2021-04-25T17:26:00Z"/>
          <w:spacing w:val="-1"/>
          <w:lang w:val="x-none" w:eastAsia="x-none"/>
          <w:rPrChange w:id="284" w:author="Zero" w:date="2021-04-25T17:28:00Z">
            <w:rPr>
              <w:del w:id="285" w:author="Zero" w:date="2021-04-25T17:26:00Z"/>
            </w:rPr>
          </w:rPrChange>
        </w:rPr>
        <w:pPrChange w:id="286" w:author="Zero" w:date="2021-04-25T17:28:00Z">
          <w:pPr>
            <w:jc w:val="both"/>
          </w:pPr>
        </w:pPrChange>
      </w:pPr>
      <w:r w:rsidRPr="00ED5D55">
        <w:rPr>
          <w:spacing w:val="-1"/>
          <w:lang w:val="x-none" w:eastAsia="x-none"/>
          <w:rPrChange w:id="287" w:author="Zero" w:date="2021-04-25T17:28:00Z">
            <w:rPr/>
          </w:rPrChange>
        </w:rPr>
        <w:t>y</w:t>
      </w:r>
      <w:r w:rsidRPr="00ED5D55">
        <w:rPr>
          <w:spacing w:val="-1"/>
          <w:lang w:val="x-none" w:eastAsia="x-none"/>
          <w:rPrChange w:id="288" w:author="Zero" w:date="2021-04-25T17:28:00Z">
            <w:rPr>
              <w:vertAlign w:val="subscript"/>
            </w:rPr>
          </w:rPrChange>
        </w:rPr>
        <w:t>k</w:t>
      </w:r>
      <w:ins w:id="289" w:author="Zero" w:date="2021-04-25T17:25:00Z">
        <w:r w:rsidR="00ED5D55" w:rsidRPr="00ED5D55">
          <w:rPr>
            <w:spacing w:val="-1"/>
            <w:lang w:val="x-none" w:eastAsia="x-none"/>
            <w:rPrChange w:id="290" w:author="Zero" w:date="2021-04-25T17:28:00Z">
              <w:rPr>
                <w:vertAlign w:val="subscript"/>
              </w:rPr>
            </w:rPrChange>
          </w:rPr>
          <w:t>, merupakan</w:t>
        </w:r>
      </w:ins>
      <w:r w:rsidRPr="00ED5D55">
        <w:rPr>
          <w:spacing w:val="-1"/>
          <w:lang w:val="x-none" w:eastAsia="x-none"/>
          <w:rPrChange w:id="291" w:author="Zero" w:date="2021-04-25T17:28:00Z">
            <w:rPr/>
          </w:rPrChange>
        </w:rPr>
        <w:t xml:space="preserve"> </w:t>
      </w:r>
      <w:del w:id="292" w:author="Zero" w:date="2021-04-25T17:25:00Z">
        <w:r w:rsidRPr="00ED5D55" w:rsidDel="00ED5D55">
          <w:rPr>
            <w:spacing w:val="-1"/>
            <w:lang w:val="x-none" w:eastAsia="x-none"/>
            <w:rPrChange w:id="293" w:author="Zero" w:date="2021-04-25T17:28:00Z">
              <w:rPr/>
            </w:rPrChange>
          </w:rPr>
          <w:tab/>
          <w:delText>=</w:delText>
        </w:r>
      </w:del>
      <w:r w:rsidRPr="00ED5D55">
        <w:rPr>
          <w:spacing w:val="-1"/>
          <w:lang w:val="x-none" w:eastAsia="x-none"/>
          <w:rPrChange w:id="294" w:author="Zero" w:date="2021-04-25T17:28:00Z">
            <w:rPr/>
          </w:rPrChange>
        </w:rPr>
        <w:t xml:space="preserve"> </w:t>
      </w:r>
      <w:r w:rsidRPr="00ED5D55">
        <w:rPr>
          <w:spacing w:val="-1"/>
          <w:lang w:val="x-none" w:eastAsia="x-none"/>
          <w:rPrChange w:id="295" w:author="Zero" w:date="2021-04-25T17:28:00Z">
            <w:rPr>
              <w:i/>
              <w:iCs/>
            </w:rPr>
          </w:rPrChange>
        </w:rPr>
        <w:t>output</w:t>
      </w:r>
      <w:r w:rsidRPr="00ED5D55">
        <w:rPr>
          <w:spacing w:val="-1"/>
          <w:lang w:val="x-none" w:eastAsia="x-none"/>
          <w:rPrChange w:id="296" w:author="Zero" w:date="2021-04-25T17:28:00Z">
            <w:rPr/>
          </w:rPrChange>
        </w:rPr>
        <w:t xml:space="preserve"> yang ke-</w:t>
      </w:r>
      <w:r w:rsidRPr="00ED5D55">
        <w:rPr>
          <w:spacing w:val="-1"/>
          <w:lang w:val="x-none" w:eastAsia="x-none"/>
          <w:rPrChange w:id="297" w:author="Zero" w:date="2021-04-25T17:28:00Z">
            <w:rPr>
              <w:i/>
              <w:iCs/>
            </w:rPr>
          </w:rPrChange>
        </w:rPr>
        <w:t>k</w:t>
      </w:r>
      <w:r w:rsidRPr="00ED5D55">
        <w:rPr>
          <w:spacing w:val="-1"/>
          <w:lang w:val="x-none" w:eastAsia="x-none"/>
          <w:rPrChange w:id="298" w:author="Zero" w:date="2021-04-25T17:28:00Z">
            <w:rPr/>
          </w:rPrChange>
        </w:rPr>
        <w:t xml:space="preserve">, </w:t>
      </w:r>
    </w:p>
    <w:p w14:paraId="00819A33" w14:textId="22A193E7" w:rsidR="00EB0450" w:rsidRPr="00ED5D55" w:rsidDel="00ED5D55" w:rsidRDefault="00EB0450" w:rsidP="00ED5D55">
      <w:pPr>
        <w:ind w:firstLine="13.50pt"/>
        <w:jc w:val="both"/>
        <w:rPr>
          <w:del w:id="299" w:author="Zero" w:date="2021-04-25T17:26:00Z"/>
          <w:spacing w:val="-1"/>
          <w:lang w:val="x-none" w:eastAsia="x-none"/>
          <w:rPrChange w:id="300" w:author="Zero" w:date="2021-04-25T17:28:00Z">
            <w:rPr>
              <w:del w:id="301" w:author="Zero" w:date="2021-04-25T17:26:00Z"/>
              <w:i/>
              <w:iCs/>
            </w:rPr>
          </w:rPrChange>
        </w:rPr>
        <w:pPrChange w:id="302" w:author="Zero" w:date="2021-04-25T17:28:00Z">
          <w:pPr>
            <w:jc w:val="both"/>
          </w:pPr>
        </w:pPrChange>
      </w:pPr>
      <w:del w:id="303" w:author="Zero" w:date="2021-04-25T17:26:00Z">
        <w:r w:rsidRPr="00ED5D55" w:rsidDel="00ED5D55">
          <w:rPr>
            <w:spacing w:val="-1"/>
            <w:lang w:val="x-none" w:eastAsia="x-none"/>
            <w:rPrChange w:id="304" w:author="Zero" w:date="2021-04-25T17:28:00Z">
              <w:rPr>
                <w:i/>
                <w:iCs/>
              </w:rPr>
            </w:rPrChange>
          </w:rPr>
          <w:delText>i</w:delText>
        </w:r>
      </w:del>
      <w:ins w:id="305" w:author="Zero" w:date="2021-04-25T17:26:00Z">
        <w:r w:rsidR="00ED5D55" w:rsidRPr="00ED5D55">
          <w:rPr>
            <w:spacing w:val="-1"/>
            <w:lang w:val="x-none" w:eastAsia="x-none"/>
            <w:rPrChange w:id="306" w:author="Zero" w:date="2021-04-25T17:28:00Z">
              <w:rPr>
                <w:i/>
                <w:iCs/>
              </w:rPr>
            </w:rPrChange>
          </w:rPr>
          <w:t xml:space="preserve">i merupakan  </w:t>
        </w:r>
      </w:ins>
      <w:del w:id="307" w:author="Zero" w:date="2021-04-25T17:25:00Z">
        <w:r w:rsidRPr="00ED5D55" w:rsidDel="00ED5D55">
          <w:rPr>
            <w:spacing w:val="-1"/>
            <w:lang w:val="x-none" w:eastAsia="x-none"/>
            <w:rPrChange w:id="308" w:author="Zero" w:date="2021-04-25T17:28:00Z">
              <w:rPr/>
            </w:rPrChange>
          </w:rPr>
          <w:delText xml:space="preserve"> </w:delText>
        </w:r>
        <w:r w:rsidRPr="00ED5D55" w:rsidDel="00ED5D55">
          <w:rPr>
            <w:spacing w:val="-1"/>
            <w:lang w:val="x-none" w:eastAsia="x-none"/>
            <w:rPrChange w:id="309" w:author="Zero" w:date="2021-04-25T17:28:00Z">
              <w:rPr/>
            </w:rPrChange>
          </w:rPr>
          <w:tab/>
          <w:delText xml:space="preserve">= </w:delText>
        </w:r>
      </w:del>
      <w:r w:rsidRPr="00ED5D55">
        <w:rPr>
          <w:spacing w:val="-1"/>
          <w:lang w:val="x-none" w:eastAsia="x-none"/>
          <w:rPrChange w:id="310" w:author="Zero" w:date="2021-04-25T17:28:00Z">
            <w:rPr/>
          </w:rPrChange>
        </w:rPr>
        <w:t xml:space="preserve">unit </w:t>
      </w:r>
      <w:r w:rsidRPr="00ED5D55">
        <w:rPr>
          <w:spacing w:val="-1"/>
          <w:lang w:val="x-none" w:eastAsia="x-none"/>
          <w:rPrChange w:id="311" w:author="Zero" w:date="2021-04-25T17:28:00Z">
            <w:rPr>
              <w:i/>
              <w:iCs/>
            </w:rPr>
          </w:rPrChange>
        </w:rPr>
        <w:t xml:space="preserve">output, </w:t>
      </w:r>
    </w:p>
    <w:p w14:paraId="07053EFE" w14:textId="42A03F29" w:rsidR="00EB0450" w:rsidRPr="00ED5D55" w:rsidDel="00ED5D55" w:rsidRDefault="00EB0450" w:rsidP="00ED5D55">
      <w:pPr>
        <w:ind w:firstLine="13.50pt"/>
        <w:jc w:val="both"/>
        <w:rPr>
          <w:del w:id="312" w:author="Zero" w:date="2021-04-25T17:26:00Z"/>
          <w:spacing w:val="-1"/>
          <w:lang w:val="x-none" w:eastAsia="x-none"/>
          <w:rPrChange w:id="313" w:author="Zero" w:date="2021-04-25T17:28:00Z">
            <w:rPr>
              <w:del w:id="314" w:author="Zero" w:date="2021-04-25T17:26:00Z"/>
              <w:rFonts w:eastAsiaTheme="minorEastAsia"/>
            </w:rPr>
          </w:rPrChange>
        </w:rPr>
        <w:pPrChange w:id="315" w:author="Zero" w:date="2021-04-25T17:28:00Z">
          <w:pPr>
            <w:jc w:val="both"/>
          </w:pPr>
        </w:pPrChange>
      </w:pPr>
      <w:r w:rsidRPr="00ED5D55">
        <w:rPr>
          <w:spacing w:val="-1"/>
          <w:lang w:val="x-none" w:eastAsia="x-none"/>
          <w:rPrChange w:id="316" w:author="Zero" w:date="2021-04-25T17:28:00Z">
            <w:rPr>
              <w:i/>
              <w:iCs/>
            </w:rPr>
          </w:rPrChange>
        </w:rPr>
        <w:t>m</w:t>
      </w:r>
      <w:ins w:id="317" w:author="Zero" w:date="2021-04-25T17:26:00Z">
        <w:r w:rsidR="00ED5D55" w:rsidRPr="00ED5D55">
          <w:rPr>
            <w:spacing w:val="-1"/>
            <w:lang w:val="x-none" w:eastAsia="x-none"/>
            <w:rPrChange w:id="318" w:author="Zero" w:date="2021-04-25T17:28:00Z">
              <w:rPr/>
            </w:rPrChange>
          </w:rPr>
          <w:t xml:space="preserve"> merupakan </w:t>
        </w:r>
      </w:ins>
      <w:del w:id="319" w:author="Zero" w:date="2021-04-25T17:26:00Z">
        <w:r w:rsidRPr="00ED5D55" w:rsidDel="00ED5D55">
          <w:rPr>
            <w:spacing w:val="-1"/>
            <w:lang w:val="x-none" w:eastAsia="x-none"/>
            <w:rPrChange w:id="320" w:author="Zero" w:date="2021-04-25T17:28:00Z">
              <w:rPr>
                <w:i/>
                <w:iCs/>
              </w:rPr>
            </w:rPrChange>
          </w:rPr>
          <w:delText xml:space="preserve"> </w:delText>
        </w:r>
        <w:r w:rsidRPr="00ED5D55" w:rsidDel="00ED5D55">
          <w:rPr>
            <w:spacing w:val="-1"/>
            <w:lang w:val="x-none" w:eastAsia="x-none"/>
            <w:rPrChange w:id="321" w:author="Zero" w:date="2021-04-25T17:28:00Z">
              <w:rPr>
                <w:i/>
                <w:iCs/>
              </w:rPr>
            </w:rPrChange>
          </w:rPr>
          <w:tab/>
        </w:r>
        <w:r w:rsidRPr="00ED5D55" w:rsidDel="00ED5D55">
          <w:rPr>
            <w:spacing w:val="-1"/>
            <w:lang w:val="x-none" w:eastAsia="x-none"/>
            <w:rPrChange w:id="322" w:author="Zero" w:date="2021-04-25T17:28:00Z">
              <w:rPr/>
            </w:rPrChange>
          </w:rPr>
          <w:delText xml:space="preserve">= </w:delText>
        </w:r>
      </w:del>
      <w:r w:rsidRPr="00ED5D55">
        <w:rPr>
          <w:spacing w:val="-1"/>
          <w:lang w:val="x-none" w:eastAsia="x-none"/>
          <w:rPrChange w:id="323" w:author="Zero" w:date="2021-04-25T17:28:00Z">
            <w:rPr/>
          </w:rPrChange>
        </w:rPr>
        <w:t xml:space="preserve">jumlah unit pada lapisan </w:t>
      </w:r>
      <w:r w:rsidRPr="00ED5D55">
        <w:rPr>
          <w:spacing w:val="-1"/>
          <w:lang w:val="x-none" w:eastAsia="x-none"/>
          <w:rPrChange w:id="324" w:author="Zero" w:date="2021-04-25T17:28:00Z">
            <w:rPr>
              <w:i/>
              <w:iCs/>
            </w:rPr>
          </w:rPrChange>
        </w:rPr>
        <w:t>output</w:t>
      </w:r>
      <w:r w:rsidRPr="00ED5D55">
        <w:rPr>
          <w:spacing w:val="-1"/>
          <w:lang w:val="x-none" w:eastAsia="x-none"/>
          <w:rPrChange w:id="325" w:author="Zero" w:date="2021-04-25T17:28:00Z">
            <w:rPr/>
          </w:rPrChange>
        </w:rPr>
        <w:t xml:space="preserve">, </w:t>
      </w:r>
      <m:oMath>
        <m:r>
          <w:ins w:id="326" w:author="Zero" w:date="2021-04-25T17:26:00Z">
            <m:rPr>
              <m:sty m:val="p"/>
            </m:rPr>
            <w:rPr>
              <w:rFonts w:ascii="Cambria Math" w:hAnsi="Cambria Math"/>
              <w:spacing w:val="-1"/>
              <w:lang w:val="x-none" w:eastAsia="x-none"/>
              <w:rPrChange w:id="327" w:author="Zero" w:date="2021-04-25T17:28:00Z">
                <w:rPr>
                  <w:rFonts w:ascii="Cambria Math" w:eastAsiaTheme="minorEastAsia" w:hAnsi="Cambria Math"/>
                  <w:lang w:val="id-ID"/>
                </w:rPr>
              </w:rPrChange>
            </w:rPr>
            <m:t xml:space="preserve"> </m:t>
          </w:ins>
        </m:r>
      </m:oMath>
    </w:p>
    <w:p w14:paraId="6F4E4D0B" w14:textId="1266AB1C" w:rsidR="00EB0450" w:rsidRPr="00ED5D55" w:rsidDel="00ED5D55" w:rsidRDefault="00E9347E" w:rsidP="00ED5D55">
      <w:pPr>
        <w:ind w:firstLine="13.50pt"/>
        <w:jc w:val="both"/>
        <w:rPr>
          <w:del w:id="328" w:author="Zero" w:date="2021-04-25T17:26:00Z"/>
          <w:spacing w:val="-1"/>
          <w:lang w:val="x-none" w:eastAsia="x-none"/>
          <w:rPrChange w:id="329" w:author="Zero" w:date="2021-04-25T17:28:00Z">
            <w:rPr>
              <w:del w:id="330" w:author="Zero" w:date="2021-04-25T17:26:00Z"/>
            </w:rPr>
          </w:rPrChange>
        </w:rPr>
        <w:pPrChange w:id="331" w:author="Zero" w:date="2021-04-25T17:28:00Z">
          <w:pPr>
            <w:jc w:val="both"/>
          </w:pPr>
        </w:pPrChange>
      </w:pPr>
      <m:oMath>
        <m:sSup>
          <m:sSupPr>
            <m:ctrlPr>
              <w:rPr>
                <w:rFonts w:ascii="Cambria Math" w:hAnsi="Cambria Math"/>
                <w:spacing w:val="-1"/>
                <w:lang w:val="x-none" w:eastAsia="x-none"/>
                <w:rPrChange w:id="332" w:author="Zero" w:date="2021-04-25T17:28:00Z">
                  <w:rPr>
                    <w:rFonts w:ascii="Cambria Math" w:hAnsi="Cambria Math"/>
                    <w:i/>
                    <w:lang w:val="id-ID"/>
                  </w:rPr>
                </w:rPrChange>
              </w:rPr>
            </m:ctrlPr>
          </m:sSupPr>
          <m:e>
            <m:r>
              <w:rPr>
                <w:rFonts w:ascii="Cambria Math" w:hAnsi="Cambria Math"/>
                <w:spacing w:val="-1"/>
                <w:lang w:val="x-none" w:eastAsia="x-none"/>
                <w:rPrChange w:id="333" w:author="Zero" w:date="2021-04-25T17:28:00Z">
                  <w:rPr>
                    <w:rFonts w:ascii="Cambria Math" w:hAnsi="Cambria Math"/>
                    <w:lang w:val="id-ID"/>
                  </w:rPr>
                </w:rPrChange>
              </w:rPr>
              <m:t>e</m:t>
            </m:r>
          </m:e>
          <m:sup>
            <m:sSup>
              <m:sSupPr>
                <m:ctrlPr>
                  <w:rPr>
                    <w:rFonts w:ascii="Cambria Math" w:hAnsi="Cambria Math"/>
                    <w:spacing w:val="-1"/>
                    <w:lang w:val="x-none" w:eastAsia="x-none"/>
                    <w:rPrChange w:id="334" w:author="Zero" w:date="2021-04-25T17:28:00Z">
                      <w:rPr>
                        <w:rFonts w:ascii="Cambria Math" w:hAnsi="Cambria Math"/>
                        <w:i/>
                        <w:lang w:val="id-ID"/>
                      </w:rPr>
                    </w:rPrChange>
                  </w:rPr>
                </m:ctrlPr>
              </m:sSupPr>
              <m:e>
                <m:r>
                  <w:rPr>
                    <w:rFonts w:ascii="Cambria Math" w:hAnsi="Cambria Math"/>
                    <w:spacing w:val="-1"/>
                    <w:lang w:val="x-none" w:eastAsia="x-none"/>
                    <w:rPrChange w:id="335" w:author="Zero" w:date="2021-04-25T17:28:00Z">
                      <w:rPr>
                        <w:rFonts w:ascii="Cambria Math" w:hAnsi="Cambria Math"/>
                        <w:lang w:val="id-ID"/>
                      </w:rPr>
                    </w:rPrChange>
                  </w:rPr>
                  <m:t>x</m:t>
                </m:r>
              </m:e>
              <m:sup>
                <m:r>
                  <w:rPr>
                    <w:rFonts w:ascii="Cambria Math" w:hAnsi="Cambria Math"/>
                    <w:spacing w:val="-1"/>
                    <w:lang w:val="x-none" w:eastAsia="x-none"/>
                    <w:rPrChange w:id="336" w:author="Zero" w:date="2021-04-25T17:28:00Z">
                      <w:rPr>
                        <w:rFonts w:ascii="Cambria Math" w:hAnsi="Cambria Math"/>
                        <w:lang w:val="id-ID"/>
                      </w:rPr>
                    </w:rPrChange>
                  </w:rPr>
                  <m:t>T</m:t>
                </m:r>
              </m:sup>
            </m:sSup>
            <m:sSub>
              <m:sSubPr>
                <m:ctrlPr>
                  <w:rPr>
                    <w:rFonts w:ascii="Cambria Math" w:hAnsi="Cambria Math"/>
                    <w:spacing w:val="-1"/>
                    <w:lang w:val="x-none" w:eastAsia="x-none"/>
                    <w:rPrChange w:id="337" w:author="Zero" w:date="2021-04-25T17:28:00Z">
                      <w:rPr>
                        <w:rFonts w:ascii="Cambria Math" w:hAnsi="Cambria Math"/>
                        <w:i/>
                        <w:lang w:val="id-ID"/>
                      </w:rPr>
                    </w:rPrChange>
                  </w:rPr>
                </m:ctrlPr>
              </m:sSubPr>
              <m:e>
                <m:r>
                  <w:rPr>
                    <w:rFonts w:ascii="Cambria Math" w:hAnsi="Cambria Math"/>
                    <w:spacing w:val="-1"/>
                    <w:lang w:val="x-none" w:eastAsia="x-none"/>
                    <w:rPrChange w:id="338" w:author="Zero" w:date="2021-04-25T17:28:00Z">
                      <w:rPr>
                        <w:rFonts w:ascii="Cambria Math" w:hAnsi="Cambria Math"/>
                        <w:lang w:val="id-ID"/>
                      </w:rPr>
                    </w:rPrChange>
                  </w:rPr>
                  <m:t>w</m:t>
                </m:r>
              </m:e>
              <m:sub>
                <m:r>
                  <w:rPr>
                    <w:rFonts w:ascii="Cambria Math" w:hAnsi="Cambria Math"/>
                    <w:spacing w:val="-1"/>
                    <w:lang w:val="x-none" w:eastAsia="x-none"/>
                    <w:rPrChange w:id="339" w:author="Zero" w:date="2021-04-25T17:28:00Z">
                      <w:rPr>
                        <w:rFonts w:ascii="Cambria Math" w:hAnsi="Cambria Math"/>
                        <w:lang w:val="id-ID"/>
                      </w:rPr>
                    </w:rPrChange>
                  </w:rPr>
                  <m:t>k</m:t>
                </m:r>
              </m:sub>
            </m:sSub>
          </m:sup>
        </m:sSup>
      </m:oMath>
      <w:r w:rsidR="00EB0450" w:rsidRPr="00ED5D55">
        <w:rPr>
          <w:spacing w:val="-1"/>
          <w:lang w:val="x-none" w:eastAsia="x-none"/>
          <w:rPrChange w:id="340" w:author="Zero" w:date="2021-04-25T17:28:00Z">
            <w:rPr/>
          </w:rPrChange>
        </w:rPr>
        <w:t xml:space="preserve"> </w:t>
      </w:r>
      <w:ins w:id="341" w:author="Zero" w:date="2021-04-25T17:26:00Z">
        <w:r w:rsidR="00ED5D55" w:rsidRPr="00ED5D55">
          <w:rPr>
            <w:spacing w:val="-1"/>
            <w:lang w:val="x-none" w:eastAsia="x-none"/>
            <w:rPrChange w:id="342" w:author="Zero" w:date="2021-04-25T17:28:00Z">
              <w:rPr/>
            </w:rPrChange>
          </w:rPr>
          <w:t xml:space="preserve">merupaakn </w:t>
        </w:r>
      </w:ins>
      <w:del w:id="343" w:author="Zero" w:date="2021-04-25T17:26:00Z">
        <w:r w:rsidR="00EB0450" w:rsidRPr="00ED5D55" w:rsidDel="00ED5D55">
          <w:rPr>
            <w:spacing w:val="-1"/>
            <w:lang w:val="x-none" w:eastAsia="x-none"/>
            <w:rPrChange w:id="344" w:author="Zero" w:date="2021-04-25T17:28:00Z">
              <w:rPr/>
            </w:rPrChange>
          </w:rPr>
          <w:tab/>
          <w:delText xml:space="preserve">= </w:delText>
        </w:r>
      </w:del>
      <w:r w:rsidR="00EB0450" w:rsidRPr="00ED5D55">
        <w:rPr>
          <w:spacing w:val="-1"/>
          <w:lang w:val="x-none" w:eastAsia="x-none"/>
          <w:rPrChange w:id="345" w:author="Zero" w:date="2021-04-25T17:28:00Z">
            <w:rPr/>
          </w:rPrChange>
        </w:rPr>
        <w:t>nilai unit yang ke-</w:t>
      </w:r>
      <w:r w:rsidR="00EB0450" w:rsidRPr="00ED5D55">
        <w:rPr>
          <w:spacing w:val="-1"/>
          <w:lang w:val="x-none" w:eastAsia="x-none"/>
          <w:rPrChange w:id="346" w:author="Zero" w:date="2021-04-25T17:28:00Z">
            <w:rPr>
              <w:i/>
              <w:iCs/>
            </w:rPr>
          </w:rPrChange>
        </w:rPr>
        <w:t>k</w:t>
      </w:r>
      <w:r w:rsidR="00EB0450" w:rsidRPr="00ED5D55">
        <w:rPr>
          <w:spacing w:val="-1"/>
          <w:lang w:val="x-none" w:eastAsia="x-none"/>
          <w:rPrChange w:id="347" w:author="Zero" w:date="2021-04-25T17:28:00Z">
            <w:rPr/>
          </w:rPrChange>
        </w:rPr>
        <w:t xml:space="preserve">, dan </w:t>
      </w:r>
    </w:p>
    <w:p w14:paraId="29EEA23C" w14:textId="05BE79DF" w:rsidR="00BE3F8E" w:rsidRPr="00ED5D55" w:rsidDel="00ED5D55" w:rsidRDefault="00E9347E" w:rsidP="00ED5D55">
      <w:pPr>
        <w:ind w:firstLine="13.50pt"/>
        <w:jc w:val="both"/>
        <w:rPr>
          <w:del w:id="348" w:author="Zero" w:date="2021-04-25T17:28:00Z"/>
          <w:spacing w:val="-1"/>
          <w:lang w:eastAsia="x-none"/>
          <w:rPrChange w:id="349" w:author="Zero" w:date="2021-04-25T17:28:00Z">
            <w:rPr>
              <w:del w:id="350" w:author="Zero" w:date="2021-04-25T17:28:00Z"/>
            </w:rPr>
          </w:rPrChange>
        </w:rPr>
        <w:pPrChange w:id="351" w:author="Zero" w:date="2021-04-25T17:28:00Z">
          <w:pPr>
            <w:jc w:val="both"/>
          </w:pPr>
        </w:pPrChange>
      </w:pPr>
      <m:oMath>
        <m:sSup>
          <m:sSupPr>
            <m:ctrlPr>
              <w:rPr>
                <w:rFonts w:ascii="Cambria Math" w:hAnsi="Cambria Math"/>
                <w:spacing w:val="-1"/>
                <w:lang w:val="x-none" w:eastAsia="x-none"/>
                <w:rPrChange w:id="352" w:author="Zero" w:date="2021-04-25T17:28:00Z">
                  <w:rPr>
                    <w:rFonts w:ascii="Cambria Math" w:hAnsi="Cambria Math"/>
                    <w:i/>
                    <w:lang w:val="id-ID"/>
                  </w:rPr>
                </w:rPrChange>
              </w:rPr>
            </m:ctrlPr>
          </m:sSupPr>
          <m:e>
            <m:r>
              <w:rPr>
                <w:rFonts w:ascii="Cambria Math" w:hAnsi="Cambria Math"/>
                <w:spacing w:val="-1"/>
                <w:lang w:val="x-none" w:eastAsia="x-none"/>
                <w:rPrChange w:id="353" w:author="Zero" w:date="2021-04-25T17:28:00Z">
                  <w:rPr>
                    <w:rFonts w:ascii="Cambria Math" w:hAnsi="Cambria Math"/>
                    <w:lang w:val="id-ID"/>
                  </w:rPr>
                </w:rPrChange>
              </w:rPr>
              <m:t>e</m:t>
            </m:r>
          </m:e>
          <m:sup>
            <m:sSup>
              <m:sSupPr>
                <m:ctrlPr>
                  <w:rPr>
                    <w:rFonts w:ascii="Cambria Math" w:hAnsi="Cambria Math"/>
                    <w:spacing w:val="-1"/>
                    <w:lang w:val="x-none" w:eastAsia="x-none"/>
                    <w:rPrChange w:id="354" w:author="Zero" w:date="2021-04-25T17:28:00Z">
                      <w:rPr>
                        <w:rFonts w:ascii="Cambria Math" w:hAnsi="Cambria Math"/>
                        <w:i/>
                        <w:lang w:val="id-ID"/>
                      </w:rPr>
                    </w:rPrChange>
                  </w:rPr>
                </m:ctrlPr>
              </m:sSupPr>
              <m:e>
                <m:r>
                  <w:rPr>
                    <w:rFonts w:ascii="Cambria Math" w:hAnsi="Cambria Math"/>
                    <w:spacing w:val="-1"/>
                    <w:lang w:val="x-none" w:eastAsia="x-none"/>
                    <w:rPrChange w:id="355" w:author="Zero" w:date="2021-04-25T17:28:00Z">
                      <w:rPr>
                        <w:rFonts w:ascii="Cambria Math" w:hAnsi="Cambria Math"/>
                        <w:lang w:val="id-ID"/>
                      </w:rPr>
                    </w:rPrChange>
                  </w:rPr>
                  <m:t>x</m:t>
                </m:r>
              </m:e>
              <m:sup>
                <m:r>
                  <w:rPr>
                    <w:rFonts w:ascii="Cambria Math" w:hAnsi="Cambria Math"/>
                    <w:spacing w:val="-1"/>
                    <w:lang w:val="x-none" w:eastAsia="x-none"/>
                    <w:rPrChange w:id="356" w:author="Zero" w:date="2021-04-25T17:28:00Z">
                      <w:rPr>
                        <w:rFonts w:ascii="Cambria Math" w:hAnsi="Cambria Math"/>
                        <w:lang w:val="id-ID"/>
                      </w:rPr>
                    </w:rPrChange>
                  </w:rPr>
                  <m:t>T</m:t>
                </m:r>
              </m:sup>
            </m:sSup>
            <m:sSub>
              <m:sSubPr>
                <m:ctrlPr>
                  <w:rPr>
                    <w:rFonts w:ascii="Cambria Math" w:hAnsi="Cambria Math"/>
                    <w:spacing w:val="-1"/>
                    <w:lang w:val="x-none" w:eastAsia="x-none"/>
                    <w:rPrChange w:id="357" w:author="Zero" w:date="2021-04-25T17:28:00Z">
                      <w:rPr>
                        <w:rFonts w:ascii="Cambria Math" w:hAnsi="Cambria Math"/>
                        <w:i/>
                        <w:lang w:val="id-ID"/>
                      </w:rPr>
                    </w:rPrChange>
                  </w:rPr>
                </m:ctrlPr>
              </m:sSubPr>
              <m:e>
                <m:r>
                  <w:rPr>
                    <w:rFonts w:ascii="Cambria Math" w:hAnsi="Cambria Math"/>
                    <w:spacing w:val="-1"/>
                    <w:lang w:val="x-none" w:eastAsia="x-none"/>
                    <w:rPrChange w:id="358" w:author="Zero" w:date="2021-04-25T17:28:00Z">
                      <w:rPr>
                        <w:rFonts w:ascii="Cambria Math" w:hAnsi="Cambria Math"/>
                        <w:lang w:val="id-ID"/>
                      </w:rPr>
                    </w:rPrChange>
                  </w:rPr>
                  <m:t>w</m:t>
                </m:r>
              </m:e>
              <m:sub>
                <m:r>
                  <w:rPr>
                    <w:rFonts w:ascii="Cambria Math" w:hAnsi="Cambria Math"/>
                    <w:spacing w:val="-1"/>
                    <w:lang w:val="x-none" w:eastAsia="x-none"/>
                    <w:rPrChange w:id="359" w:author="Zero" w:date="2021-04-25T17:28:00Z">
                      <w:rPr>
                        <w:rFonts w:ascii="Cambria Math" w:hAnsi="Cambria Math"/>
                        <w:lang w:val="id-ID"/>
                      </w:rPr>
                    </w:rPrChange>
                  </w:rPr>
                  <m:t>i</m:t>
                </m:r>
              </m:sub>
            </m:sSub>
          </m:sup>
        </m:sSup>
      </m:oMath>
      <w:del w:id="360" w:author="Zero" w:date="2021-04-25T17:26:00Z">
        <w:r w:rsidR="00EB0450" w:rsidRPr="00ED5D55" w:rsidDel="00ED5D55">
          <w:rPr>
            <w:spacing w:val="-1"/>
            <w:lang w:val="x-none" w:eastAsia="x-none"/>
            <w:rPrChange w:id="361" w:author="Zero" w:date="2021-04-25T17:28:00Z">
              <w:rPr/>
            </w:rPrChange>
          </w:rPr>
          <w:delText xml:space="preserve"> </w:delText>
        </w:r>
        <w:r w:rsidR="00EB0450" w:rsidRPr="00ED5D55" w:rsidDel="00ED5D55">
          <w:rPr>
            <w:spacing w:val="-1"/>
            <w:lang w:val="x-none" w:eastAsia="x-none"/>
            <w:rPrChange w:id="362" w:author="Zero" w:date="2021-04-25T17:28:00Z">
              <w:rPr/>
            </w:rPrChange>
          </w:rPr>
          <w:tab/>
          <w:delText>=</w:delText>
        </w:r>
      </w:del>
      <w:r w:rsidR="00EB0450" w:rsidRPr="00ED5D55">
        <w:rPr>
          <w:spacing w:val="-1"/>
          <w:lang w:val="x-none" w:eastAsia="x-none"/>
          <w:rPrChange w:id="363" w:author="Zero" w:date="2021-04-25T17:28:00Z">
            <w:rPr/>
          </w:rPrChange>
        </w:rPr>
        <w:t xml:space="preserve"> </w:t>
      </w:r>
      <w:ins w:id="364" w:author="Zero" w:date="2021-04-25T17:26:00Z">
        <w:r w:rsidR="00ED5D55" w:rsidRPr="00ED5D55">
          <w:rPr>
            <w:spacing w:val="-1"/>
            <w:lang w:val="x-none" w:eastAsia="x-none"/>
            <w:rPrChange w:id="365" w:author="Zero" w:date="2021-04-25T17:28:00Z">
              <w:rPr/>
            </w:rPrChange>
          </w:rPr>
          <w:t xml:space="preserve">merupakan </w:t>
        </w:r>
      </w:ins>
      <w:r w:rsidR="00EB0450" w:rsidRPr="00ED5D55">
        <w:rPr>
          <w:spacing w:val="-1"/>
          <w:lang w:val="x-none" w:eastAsia="x-none"/>
          <w:rPrChange w:id="366" w:author="Zero" w:date="2021-04-25T17:28:00Z">
            <w:rPr/>
          </w:rPrChange>
        </w:rPr>
        <w:t>nilai u</w:t>
      </w:r>
      <w:del w:id="367" w:author="Zero" w:date="2021-04-25T17:26:00Z">
        <w:r w:rsidR="00EB0450" w:rsidRPr="00ED5D55" w:rsidDel="00ED5D55">
          <w:rPr>
            <w:spacing w:val="-1"/>
            <w:lang w:val="x-none" w:eastAsia="x-none"/>
            <w:rPrChange w:id="368" w:author="Zero" w:date="2021-04-25T17:28:00Z">
              <w:rPr/>
            </w:rPrChange>
          </w:rPr>
          <w:tab/>
        </w:r>
      </w:del>
      <w:r w:rsidR="00EB0450" w:rsidRPr="00ED5D55">
        <w:rPr>
          <w:spacing w:val="-1"/>
          <w:lang w:val="x-none" w:eastAsia="x-none"/>
          <w:rPrChange w:id="369" w:author="Zero" w:date="2021-04-25T17:28:00Z">
            <w:rPr/>
          </w:rPrChange>
        </w:rPr>
        <w:t>nit yang ke-</w:t>
      </w:r>
      <w:r w:rsidR="00EB0450" w:rsidRPr="00ED5D55">
        <w:rPr>
          <w:spacing w:val="-1"/>
          <w:lang w:val="x-none" w:eastAsia="x-none"/>
          <w:rPrChange w:id="370" w:author="Zero" w:date="2021-04-25T17:28:00Z">
            <w:rPr>
              <w:i/>
              <w:iCs/>
            </w:rPr>
          </w:rPrChange>
        </w:rPr>
        <w:t>i</w:t>
      </w:r>
      <w:r w:rsidR="00EB0450" w:rsidRPr="00ED5D55">
        <w:rPr>
          <w:spacing w:val="-1"/>
          <w:lang w:val="x-none" w:eastAsia="x-none"/>
          <w:rPrChange w:id="371" w:author="Zero" w:date="2021-04-25T17:28:00Z">
            <w:rPr/>
          </w:rPrChange>
        </w:rPr>
        <w:t>.</w:t>
      </w:r>
      <w:ins w:id="372" w:author="Zero" w:date="2021-04-25T17:28:00Z">
        <w:r w:rsidR="00ED5D55">
          <w:rPr>
            <w:spacing w:val="-1"/>
            <w:lang w:eastAsia="x-none"/>
          </w:rPr>
          <w:t xml:space="preserve"> </w:t>
        </w:r>
      </w:ins>
    </w:p>
    <w:p w14:paraId="42D2A400" w14:textId="77777777" w:rsidR="00EB0450" w:rsidDel="00ED5D55" w:rsidRDefault="00EB0450" w:rsidP="00EB0450">
      <w:pPr>
        <w:spacing w:line="18pt" w:lineRule="auto"/>
        <w:rPr>
          <w:del w:id="373" w:author="Zero" w:date="2021-04-25T17:28:00Z"/>
        </w:rPr>
      </w:pPr>
    </w:p>
    <w:p w14:paraId="25EA636D" w14:textId="5AB4282F" w:rsidR="00EB0450" w:rsidRPr="00EB0450" w:rsidDel="0014402B" w:rsidRDefault="00EB0450" w:rsidP="0014402B">
      <w:pPr>
        <w:ind w:firstLine="13.50pt"/>
        <w:jc w:val="both"/>
        <w:rPr>
          <w:del w:id="374" w:author="Zero" w:date="2021-04-25T20:02:00Z"/>
          <w:spacing w:val="-1"/>
          <w:lang w:val="x-none" w:eastAsia="x-none"/>
        </w:rPr>
        <w:pPrChange w:id="375" w:author="Zero" w:date="2021-04-25T20:02:00Z">
          <w:pPr>
            <w:ind w:firstLine="14.20pt"/>
            <w:jc w:val="both"/>
          </w:pPr>
        </w:pPrChange>
      </w:pPr>
      <w:del w:id="376" w:author="Zero" w:date="2021-04-25T20:02:00Z">
        <w:r w:rsidRPr="00EB0450" w:rsidDel="0014402B">
          <w:rPr>
            <w:spacing w:val="-1"/>
            <w:lang w:val="x-none" w:eastAsia="x-none"/>
          </w:rPr>
          <w:delText xml:space="preserve">Tahap terakhir adalah menghitung nilai kuardat error pada lapisan output dengan menggunakan cross-entropy, yang diperlihatkan oleh Persamaan </w:delText>
        </w:r>
        <w:r w:rsidDel="0014402B">
          <w:rPr>
            <w:spacing w:val="-1"/>
            <w:lang w:val="x-none" w:eastAsia="x-none"/>
          </w:rPr>
          <w:delText>13</w:delText>
        </w:r>
        <w:r w:rsidRPr="00EB0450" w:rsidDel="0014402B">
          <w:rPr>
            <w:spacing w:val="-1"/>
            <w:lang w:val="x-none" w:eastAsia="x-none"/>
          </w:rPr>
          <w:delText>.</w:delText>
        </w:r>
      </w:del>
    </w:p>
    <w:p w14:paraId="2BF514C1" w14:textId="6B47561B" w:rsidR="00EB0450" w:rsidDel="0014402B" w:rsidRDefault="00EB0450" w:rsidP="0014402B">
      <w:pPr>
        <w:ind w:firstLine="13.50pt"/>
        <w:jc w:val="both"/>
        <w:rPr>
          <w:del w:id="377" w:author="Zero" w:date="2021-04-25T20:02:00Z"/>
        </w:rPr>
        <w:pPrChange w:id="378" w:author="Zero" w:date="2021-04-25T20:02:00Z">
          <w:pPr>
            <w:pStyle w:val="equation"/>
            <w:ind w:start="13.50pt"/>
            <w:jc w:val="both"/>
          </w:pPr>
        </w:pPrChange>
      </w:pPr>
      <m:oMath>
        <m:r>
          <w:del w:id="379" w:author="Zero" w:date="2021-04-25T20:02:00Z">
            <m:rPr>
              <m:sty m:val="p"/>
            </m:rPr>
            <w:rPr>
              <w:rFonts w:ascii="Cambria Math" w:hAnsi="Cambria Math"/>
              <w:lang w:val="id-ID"/>
            </w:rPr>
            <m:t>D</m:t>
          </w:del>
        </m:r>
        <m:d>
          <m:dPr>
            <m:ctrlPr>
              <w:del w:id="380" w:author="Zero" w:date="2021-04-25T20:02:00Z">
                <w:rPr>
                  <w:rFonts w:ascii="Cambria Math" w:hAnsi="Cambria Math"/>
                  <w:lang w:val="id-ID"/>
                </w:rPr>
              </w:del>
            </m:ctrlPr>
          </m:dPr>
          <m:e>
            <m:r>
              <w:del w:id="381" w:author="Zero" w:date="2021-04-25T20:02:00Z">
                <w:rPr>
                  <w:rFonts w:ascii="Cambria Math" w:hAnsi="Cambria Math"/>
                  <w:lang w:val="id-ID"/>
                </w:rPr>
                <m:t>S,L</m:t>
              </w:del>
            </m:r>
            <m:ctrlPr>
              <w:del w:id="382" w:author="Zero" w:date="2021-04-25T20:02:00Z">
                <w:rPr>
                  <w:rFonts w:ascii="Cambria Math" w:hAnsi="Cambria Math"/>
                  <w:i/>
                  <w:lang w:val="id-ID"/>
                </w:rPr>
              </w:del>
            </m:ctrlPr>
          </m:e>
        </m:d>
        <m:r>
          <w:del w:id="383" w:author="Zero" w:date="2021-04-25T20:02:00Z">
            <w:rPr>
              <w:rFonts w:ascii="Cambria Math" w:hAnsi="Cambria Math"/>
              <w:lang w:val="id-ID"/>
            </w:rPr>
            <m:t>= -</m:t>
          </w:del>
        </m:r>
        <m:nary>
          <m:naryPr>
            <m:chr m:val="∑"/>
            <m:limLoc m:val="undOvr"/>
            <m:supHide m:val="1"/>
            <m:ctrlPr>
              <w:del w:id="384" w:author="Zero" w:date="2021-04-25T20:02:00Z">
                <w:rPr>
                  <w:rFonts w:ascii="Cambria Math" w:hAnsi="Cambria Math"/>
                  <w:i/>
                  <w:lang w:val="id-ID"/>
                </w:rPr>
              </w:del>
            </m:ctrlPr>
          </m:naryPr>
          <m:sub>
            <m:r>
              <w:del w:id="385" w:author="Zero" w:date="2021-04-25T20:02:00Z">
                <w:rPr>
                  <w:rFonts w:ascii="Cambria Math" w:hAnsi="Cambria Math"/>
                  <w:lang w:val="id-ID"/>
                </w:rPr>
                <m:t>i</m:t>
              </w:del>
            </m:r>
          </m:sub>
          <m:sup/>
          <m:e>
            <m:sSub>
              <m:sSubPr>
                <m:ctrlPr>
                  <w:del w:id="386" w:author="Zero" w:date="2021-04-25T20:02:00Z">
                    <w:rPr>
                      <w:rFonts w:ascii="Cambria Math" w:hAnsi="Cambria Math"/>
                      <w:i/>
                      <w:lang w:val="id-ID"/>
                    </w:rPr>
                  </w:del>
                </m:ctrlPr>
              </m:sSubPr>
              <m:e>
                <m:r>
                  <w:del w:id="387" w:author="Zero" w:date="2021-04-25T20:02:00Z">
                    <w:rPr>
                      <w:rFonts w:ascii="Cambria Math" w:hAnsi="Cambria Math"/>
                      <w:lang w:val="id-ID"/>
                    </w:rPr>
                    <m:t>L</m:t>
                  </w:del>
                </m:r>
              </m:e>
              <m:sub>
                <m:r>
                  <w:del w:id="388" w:author="Zero" w:date="2021-04-25T20:02:00Z">
                    <w:rPr>
                      <w:rFonts w:ascii="Cambria Math" w:hAnsi="Cambria Math"/>
                      <w:lang w:val="id-ID"/>
                    </w:rPr>
                    <m:t>i</m:t>
                  </w:del>
                </m:r>
              </m:sub>
            </m:sSub>
            <m:r>
              <w:del w:id="389" w:author="Zero" w:date="2021-04-25T20:02:00Z">
                <m:rPr>
                  <m:sty m:val="p"/>
                </m:rPr>
                <w:rPr>
                  <w:rFonts w:ascii="Cambria Math" w:hAnsi="Cambria Math"/>
                  <w:lang w:val="id-ID"/>
                </w:rPr>
                <m:t>log⁡</m:t>
              </w:del>
            </m:r>
            <m:r>
              <w:del w:id="390" w:author="Zero" w:date="2021-04-25T20:02:00Z">
                <w:rPr>
                  <w:rFonts w:ascii="Cambria Math" w:hAnsi="Cambria Math"/>
                  <w:lang w:val="id-ID"/>
                </w:rPr>
                <m:t>(</m:t>
              </w:del>
            </m:r>
            <m:sSub>
              <m:sSubPr>
                <m:ctrlPr>
                  <w:del w:id="391" w:author="Zero" w:date="2021-04-25T20:02:00Z">
                    <w:rPr>
                      <w:rFonts w:ascii="Cambria Math" w:hAnsi="Cambria Math"/>
                      <w:i/>
                      <w:lang w:val="id-ID"/>
                    </w:rPr>
                  </w:del>
                </m:ctrlPr>
              </m:sSubPr>
              <m:e>
                <m:r>
                  <w:del w:id="392" w:author="Zero" w:date="2021-04-25T20:02:00Z">
                    <w:rPr>
                      <w:rFonts w:ascii="Cambria Math" w:hAnsi="Cambria Math"/>
                      <w:lang w:val="id-ID"/>
                    </w:rPr>
                    <m:t>S</m:t>
                  </w:del>
                </m:r>
              </m:e>
              <m:sub>
                <m:r>
                  <w:del w:id="393" w:author="Zero" w:date="2021-04-25T20:02:00Z">
                    <w:rPr>
                      <w:rFonts w:ascii="Cambria Math" w:hAnsi="Cambria Math"/>
                      <w:lang w:val="id-ID"/>
                    </w:rPr>
                    <m:t>i</m:t>
                  </w:del>
                </m:r>
              </m:sub>
            </m:sSub>
            <m:r>
              <w:del w:id="394" w:author="Zero" w:date="2021-04-25T20:02:00Z">
                <w:rPr>
                  <w:rFonts w:ascii="Cambria Math" w:hAnsi="Cambria Math"/>
                  <w:lang w:val="id-ID"/>
                </w:rPr>
                <m:t>)</m:t>
              </w:del>
            </m:r>
          </m:e>
        </m:nary>
      </m:oMath>
      <w:del w:id="395" w:author="Zero" w:date="2021-04-25T20:02:00Z">
        <w:r w:rsidDel="0014402B">
          <w:tab/>
        </w:r>
        <w:r w:rsidDel="0014402B">
          <w:tab/>
        </w:r>
        <w:r w:rsidDel="0014402B">
          <w:delText></w:delText>
        </w:r>
        <w:r w:rsidDel="0014402B">
          <w:delText></w:delText>
        </w:r>
        <w:r w:rsidDel="0014402B">
          <w:delText></w:delText>
        </w:r>
        <w:r w:rsidDel="0014402B">
          <w:delText></w:delText>
        </w:r>
      </w:del>
    </w:p>
    <w:p w14:paraId="742A06E1" w14:textId="2ABF31F6" w:rsidR="00EB0450" w:rsidDel="0014402B" w:rsidRDefault="00EB0450" w:rsidP="0014402B">
      <w:pPr>
        <w:ind w:firstLine="13.50pt"/>
        <w:jc w:val="both"/>
        <w:rPr>
          <w:del w:id="396" w:author="Zero" w:date="2021-04-25T20:02:00Z"/>
          <w:rFonts w:eastAsiaTheme="minorEastAsia"/>
        </w:rPr>
        <w:pPrChange w:id="397" w:author="Zero" w:date="2021-04-25T20:02:00Z">
          <w:pPr>
            <w:jc w:val="both"/>
          </w:pPr>
        </w:pPrChange>
      </w:pPr>
      <w:del w:id="398" w:author="Zero" w:date="2021-04-25T20:02:00Z">
        <w:r w:rsidDel="0014402B">
          <w:rPr>
            <w:rFonts w:eastAsiaTheme="minorEastAsia"/>
          </w:rPr>
          <w:delText xml:space="preserve">Dimana, </w:delText>
        </w:r>
      </w:del>
    </w:p>
    <w:p w14:paraId="0B56CC9E" w14:textId="3E11831B" w:rsidR="00EB0450" w:rsidDel="0014402B" w:rsidRDefault="00EB0450" w:rsidP="0014402B">
      <w:pPr>
        <w:ind w:firstLine="13.50pt"/>
        <w:jc w:val="both"/>
        <w:rPr>
          <w:del w:id="399" w:author="Zero" w:date="2021-04-25T20:02:00Z"/>
          <w:iCs/>
        </w:rPr>
        <w:pPrChange w:id="400" w:author="Zero" w:date="2021-04-25T20:02:00Z">
          <w:pPr>
            <w:jc w:val="both"/>
          </w:pPr>
        </w:pPrChange>
      </w:pPr>
      <w:del w:id="401" w:author="Zero" w:date="2021-04-25T20:02:00Z">
        <w:r w:rsidRPr="005906C1" w:rsidDel="0014402B">
          <w:rPr>
            <w:iCs/>
          </w:rPr>
          <w:delText>D</w:delText>
        </w:r>
        <w:r w:rsidDel="0014402B">
          <w:rPr>
            <w:iCs/>
          </w:rPr>
          <w:delText xml:space="preserve"> </w:delText>
        </w:r>
        <w:r w:rsidDel="0014402B">
          <w:rPr>
            <w:iCs/>
          </w:rPr>
          <w:tab/>
          <w:delText>=</w:delText>
        </w:r>
        <w:r w:rsidDel="0014402B">
          <w:rPr>
            <w:i/>
          </w:rPr>
          <w:delText xml:space="preserve"> </w:delText>
        </w:r>
        <w:r w:rsidDel="0014402B">
          <w:rPr>
            <w:iCs/>
          </w:rPr>
          <w:delText xml:space="preserve">Jarak, </w:delText>
        </w:r>
      </w:del>
    </w:p>
    <w:p w14:paraId="1BF48C03" w14:textId="57FA46C5" w:rsidR="00EB0450" w:rsidDel="0014402B" w:rsidRDefault="00EB0450" w:rsidP="0014402B">
      <w:pPr>
        <w:ind w:firstLine="13.50pt"/>
        <w:jc w:val="both"/>
        <w:rPr>
          <w:del w:id="402" w:author="Zero" w:date="2021-04-25T20:02:00Z"/>
          <w:iCs/>
          <w:spacing w:val="-1"/>
          <w:lang w:eastAsia="x-none"/>
        </w:rPr>
        <w:pPrChange w:id="403" w:author="Zero" w:date="2021-04-25T20:02:00Z">
          <w:pPr>
            <w:jc w:val="both"/>
          </w:pPr>
        </w:pPrChange>
      </w:pPr>
      <w:del w:id="404" w:author="Zero" w:date="2021-04-25T20:02:00Z">
        <w:r w:rsidDel="0014402B">
          <w:rPr>
            <w:iCs/>
          </w:rPr>
          <w:delText xml:space="preserve">S </w:delText>
        </w:r>
        <w:r w:rsidDel="0014402B">
          <w:rPr>
            <w:iCs/>
          </w:rPr>
          <w:tab/>
          <w:delText>= hasil perhitungan softmax,</w:delText>
        </w:r>
        <w:r w:rsidDel="0014402B">
          <w:rPr>
            <w:iCs/>
            <w:spacing w:val="-1"/>
            <w:lang w:eastAsia="x-none"/>
          </w:rPr>
          <w:delText xml:space="preserve"> dan</w:delText>
        </w:r>
      </w:del>
    </w:p>
    <w:p w14:paraId="0FAC14ED" w14:textId="58790D0E" w:rsidR="00EB0450" w:rsidRPr="00EB0450" w:rsidRDefault="00EB0450" w:rsidP="0014402B">
      <w:pPr>
        <w:ind w:firstLine="13.50pt"/>
        <w:jc w:val="both"/>
        <w:pPrChange w:id="405" w:author="Zero" w:date="2021-04-25T20:02:00Z">
          <w:pPr>
            <w:jc w:val="both"/>
          </w:pPr>
        </w:pPrChange>
      </w:pPr>
      <w:del w:id="406" w:author="Zero" w:date="2021-04-25T20:02:00Z">
        <w:r w:rsidDel="0014402B">
          <w:rPr>
            <w:iCs/>
            <w:spacing w:val="-1"/>
            <w:lang w:eastAsia="x-none"/>
          </w:rPr>
          <w:delText xml:space="preserve">L </w:delText>
        </w:r>
        <w:r w:rsidDel="0014402B">
          <w:rPr>
            <w:iCs/>
            <w:spacing w:val="-1"/>
            <w:lang w:eastAsia="x-none"/>
          </w:rPr>
          <w:tab/>
          <w:delText>= merupakan label kelas</w:delText>
        </w:r>
      </w:del>
    </w:p>
    <w:p w14:paraId="57AB86A9" w14:textId="77777777" w:rsidR="009303D9" w:rsidRDefault="00280A4B">
      <w:pPr>
        <w:pStyle w:val="Heading1"/>
        <w:jc w:val="center"/>
        <w:pPrChange w:id="407" w:author="Zero" w:date="2021-04-19T14:32:00Z">
          <w:pPr>
            <w:pStyle w:val="Heading1"/>
          </w:pPr>
        </w:pPrChange>
      </w:pPr>
      <w:r>
        <w:t>RESULT AND DISCUSSION</w:t>
      </w:r>
    </w:p>
    <w:p w14:paraId="317A744B" w14:textId="4621C3C3" w:rsidR="00A37FC0" w:rsidRPr="00DD375B" w:rsidRDefault="00EB15C2" w:rsidP="001341C7">
      <w:pPr>
        <w:pStyle w:val="BodyText"/>
        <w:rPr>
          <w:ins w:id="408" w:author="Zero" w:date="2021-04-24T12:52:00Z"/>
          <w:rPrChange w:id="409" w:author="Zero" w:date="2021-04-24T20:09:00Z">
            <w:rPr>
              <w:ins w:id="410" w:author="Zero" w:date="2021-04-24T12:52:00Z"/>
              <w:lang w:val="en-US"/>
            </w:rPr>
          </w:rPrChange>
        </w:rPr>
      </w:pPr>
      <w:r>
        <w:rPr>
          <w:lang w:val="en-US"/>
        </w:rPr>
        <w:t xml:space="preserve">Penelitian ini menggunakan Wavelet untuk melakukan filter sinyal terhadap rentang frekuensi 1 – 13 Hz. Penggunaan Wavelet telah mampu mengurangi jumlah titik data dari </w:t>
      </w:r>
      <w:del w:id="411" w:author="Zero" w:date="2021-04-22T19:33:00Z">
        <w:r w:rsidDel="00663211">
          <w:rPr>
            <w:lang w:val="en-US"/>
          </w:rPr>
          <w:delText xml:space="preserve">1280 </w:delText>
        </w:r>
      </w:del>
      <w:ins w:id="412" w:author="Zero" w:date="2021-04-22T19:33:00Z">
        <w:r w:rsidR="00663211">
          <w:rPr>
            <w:lang w:val="en-US"/>
          </w:rPr>
          <w:t xml:space="preserve">1024 </w:t>
        </w:r>
      </w:ins>
      <w:r>
        <w:rPr>
          <w:lang w:val="en-US"/>
        </w:rPr>
        <w:t xml:space="preserve">menjadi </w:t>
      </w:r>
      <w:del w:id="413" w:author="Zero" w:date="2021-04-22T19:34:00Z">
        <w:r w:rsidDel="00663211">
          <w:rPr>
            <w:lang w:val="en-US"/>
          </w:rPr>
          <w:delText xml:space="preserve">260 </w:delText>
        </w:r>
      </w:del>
      <w:ins w:id="414" w:author="Zero" w:date="2021-04-22T19:34:00Z">
        <w:r w:rsidR="00663211">
          <w:rPr>
            <w:lang w:val="en-US"/>
          </w:rPr>
          <w:t xml:space="preserve">208 </w:t>
        </w:r>
      </w:ins>
      <w:r>
        <w:rPr>
          <w:lang w:val="en-US"/>
        </w:rPr>
        <w:t>titik data untuk setiap kanalnya</w:t>
      </w:r>
      <w:ins w:id="415" w:author="Zero" w:date="2021-04-22T19:39:00Z">
        <w:r w:rsidR="001E533C">
          <w:rPr>
            <w:lang w:val="en-US"/>
          </w:rPr>
          <w:t xml:space="preserve">. </w:t>
        </w:r>
      </w:ins>
      <w:del w:id="416" w:author="Zero" w:date="2021-04-22T19:36:00Z">
        <w:r w:rsidDel="00663211">
          <w:rPr>
            <w:lang w:val="en-US"/>
          </w:rPr>
          <w:delText>.</w:delText>
        </w:r>
      </w:del>
      <w:del w:id="417" w:author="Zero" w:date="2021-04-24T20:09:00Z">
        <w:r w:rsidDel="00DD375B">
          <w:rPr>
            <w:lang w:val="en-US"/>
          </w:rPr>
          <w:delText xml:space="preserve"> </w:delText>
        </w:r>
      </w:del>
      <w:r>
        <w:rPr>
          <w:lang w:val="en-US"/>
        </w:rPr>
        <w:t>Setelah itu, dilanjutkan dengan p</w:t>
      </w:r>
      <w:r w:rsidR="00280A4B">
        <w:rPr>
          <w:lang w:val="en-US"/>
        </w:rPr>
        <w:t>enggunaan CNN</w:t>
      </w:r>
      <w:r>
        <w:rPr>
          <w:lang w:val="en-US"/>
        </w:rPr>
        <w:t xml:space="preserve"> untuk </w:t>
      </w:r>
      <w:r w:rsidR="00280A4B">
        <w:rPr>
          <w:lang w:val="en-US"/>
        </w:rPr>
        <w:t>mereduksi titik data hasil Wavelet</w:t>
      </w:r>
      <w:r w:rsidR="00D7522C">
        <w:rPr>
          <w:lang w:val="en-US"/>
        </w:rPr>
        <w:t>.</w:t>
      </w:r>
      <w:r>
        <w:rPr>
          <w:lang w:val="en-US"/>
        </w:rPr>
        <w:t xml:space="preserve"> Setiap titik data mengandung 14 nilai yang merepresentasikan jumlah ka</w:t>
      </w:r>
      <w:ins w:id="418" w:author="Zero" w:date="2021-04-25T18:20:00Z">
        <w:r w:rsidR="00D63342">
          <w:rPr>
            <w:lang w:val="en-US"/>
          </w:rPr>
          <w:t>88</w:t>
        </w:r>
      </w:ins>
      <w:r>
        <w:rPr>
          <w:lang w:val="en-US"/>
        </w:rPr>
        <w:t>nal telah mampu direduksi oleh layer ekstraksi CNN menjadi 6 nilai saja.</w:t>
      </w:r>
      <w:r w:rsidR="00764CAD">
        <w:rPr>
          <w:lang w:val="en-US"/>
        </w:rPr>
        <w:t xml:space="preserve"> Sehingga diharapkan pembelajaran dapat dilakukan lebih cepat dengan mendapatkan akurasi yang baik. </w:t>
      </w:r>
      <w:r>
        <w:rPr>
          <w:lang w:val="en-US"/>
        </w:rPr>
        <w:t>Konfigurasi yang digunakan oleh CNN adalah</w:t>
      </w:r>
      <w:ins w:id="419" w:author="Zero" w:date="2021-04-19T20:01:00Z">
        <w:r w:rsidR="00AB08C5">
          <w:rPr>
            <w:lang w:val="en-US"/>
          </w:rPr>
          <w:t xml:space="preserve"> </w:t>
        </w:r>
      </w:ins>
      <w:del w:id="420" w:author="Zero" w:date="2021-04-19T20:01:00Z">
        <w:r w:rsidDel="00AB08C5">
          <w:rPr>
            <w:lang w:val="en-US"/>
          </w:rPr>
          <w:delText xml:space="preserve">, </w:delText>
        </w:r>
      </w:del>
      <w:r>
        <w:rPr>
          <w:lang w:val="en-US"/>
        </w:rPr>
        <w:t>seb</w:t>
      </w:r>
      <w:r w:rsidR="00BD6BE5">
        <w:rPr>
          <w:lang w:val="en-US"/>
        </w:rPr>
        <w:t xml:space="preserve">uah </w:t>
      </w:r>
      <w:del w:id="421" w:author="Zero" w:date="2021-04-19T20:01:00Z">
        <w:r w:rsidR="00BD6BE5" w:rsidDel="00AB08C5">
          <w:rPr>
            <w:lang w:val="en-US"/>
          </w:rPr>
          <w:delText xml:space="preserve">layer </w:delText>
        </w:r>
      </w:del>
      <w:r w:rsidR="00BD6BE5">
        <w:rPr>
          <w:lang w:val="en-US"/>
        </w:rPr>
        <w:t xml:space="preserve">konvolusi berukuran 1 </w:t>
      </w:r>
      <w:r>
        <w:rPr>
          <w:lang w:val="en-US"/>
        </w:rPr>
        <w:t>x 3 dengan jumlah stride 1, dilanjutkan dengan Max Pooling dengan nilai stride 2</w:t>
      </w:r>
      <w:r w:rsidR="00280A4B">
        <w:rPr>
          <w:lang w:val="en-US"/>
        </w:rPr>
        <w:t>.</w:t>
      </w:r>
      <w:ins w:id="422" w:author="Zero" w:date="2021-04-19T12:29:00Z">
        <w:r w:rsidR="00607934">
          <w:rPr>
            <w:lang w:val="en-US"/>
          </w:rPr>
          <w:t xml:space="preserve"> </w:t>
        </w:r>
      </w:ins>
      <w:del w:id="423" w:author="Zero" w:date="2021-04-19T12:29:00Z">
        <w:r w:rsidDel="00607934">
          <w:rPr>
            <w:lang w:val="en-US"/>
          </w:rPr>
          <w:delText xml:space="preserve"> </w:delText>
        </w:r>
      </w:del>
      <w:r>
        <w:rPr>
          <w:lang w:val="en-US"/>
        </w:rPr>
        <w:t xml:space="preserve">Setelah melewati proses CNN, selanjutnya adalah LSTM. </w:t>
      </w:r>
      <w:r w:rsidR="00764CAD">
        <w:rPr>
          <w:lang w:val="en-US"/>
        </w:rPr>
        <w:t>LSTM digunakan sebanyak 3 lapisan, Dropout layer yang digunakan adalah 0.5, kemudian diakhiri dengan Dense Layer dengan fungsi aktivasi Softmax. Sementara itu, dua model optimasi</w:t>
      </w:r>
      <w:ins w:id="424" w:author="Zero" w:date="2021-04-19T20:02:00Z">
        <w:r w:rsidR="00AB08C5">
          <w:rPr>
            <w:lang w:val="en-US"/>
          </w:rPr>
          <w:t xml:space="preserve">, </w:t>
        </w:r>
      </w:ins>
      <w:del w:id="425" w:author="Zero" w:date="2021-04-19T20:02:00Z">
        <w:r w:rsidR="00764CAD" w:rsidDel="00AB08C5">
          <w:rPr>
            <w:lang w:val="en-US"/>
          </w:rPr>
          <w:delText xml:space="preserve"> </w:delText>
        </w:r>
        <w:r w:rsidR="00BD6BE5" w:rsidDel="00AB08C5">
          <w:rPr>
            <w:lang w:val="en-US"/>
          </w:rPr>
          <w:delText>(</w:delText>
        </w:r>
      </w:del>
      <w:r w:rsidR="00BD6BE5">
        <w:rPr>
          <w:lang w:val="en-US"/>
        </w:rPr>
        <w:t>SGD dan Adadelta</w:t>
      </w:r>
      <w:ins w:id="426" w:author="Zero" w:date="2021-04-19T20:02:00Z">
        <w:r w:rsidR="00AB08C5">
          <w:rPr>
            <w:lang w:val="en-US"/>
          </w:rPr>
          <w:t xml:space="preserve"> </w:t>
        </w:r>
      </w:ins>
      <w:del w:id="427" w:author="Zero" w:date="2021-04-19T20:02:00Z">
        <w:r w:rsidR="00BD6BE5" w:rsidDel="00AB08C5">
          <w:rPr>
            <w:lang w:val="en-US"/>
          </w:rPr>
          <w:delText>) akan dibandingkan.</w:delText>
        </w:r>
      </w:del>
      <w:ins w:id="428" w:author="Zero" w:date="2021-04-19T20:03:00Z">
        <w:r w:rsidR="00AB08C5">
          <w:rPr>
            <w:lang w:val="en-US"/>
          </w:rPr>
          <w:t xml:space="preserve">akan dibandingkan. </w:t>
        </w:r>
      </w:ins>
      <w:r w:rsidR="00BD6BE5">
        <w:rPr>
          <w:lang w:val="en-US"/>
        </w:rPr>
        <w:t xml:space="preserve"> </w:t>
      </w:r>
      <w:r w:rsidR="00764CAD">
        <w:rPr>
          <w:lang w:val="en-US"/>
        </w:rPr>
        <w:t xml:space="preserve"> </w:t>
      </w:r>
    </w:p>
    <w:p w14:paraId="26AE3B10" w14:textId="72628DB6" w:rsidR="004A1275" w:rsidRPr="004A1275" w:rsidRDefault="00CE3F01">
      <w:pPr>
        <w:pStyle w:val="Heading2"/>
        <w:tabs>
          <w:tab w:val="clear" w:pos="74.75pt"/>
          <w:tab w:val="num" w:pos="18pt"/>
        </w:tabs>
        <w:ind w:start="14.40pt"/>
        <w:rPr>
          <w:ins w:id="429" w:author="Zero" w:date="2021-04-22T19:49:00Z"/>
          <w:rFonts w:eastAsiaTheme="minorEastAsia"/>
          <w:lang w:val="id-ID" w:eastAsia="ko-KR"/>
          <w:rPrChange w:id="430" w:author="Zero" w:date="2021-04-24T12:52:00Z">
            <w:rPr>
              <w:ins w:id="431" w:author="Zero" w:date="2021-04-22T19:49:00Z"/>
              <w:lang w:val="en-US"/>
            </w:rPr>
          </w:rPrChange>
        </w:rPr>
        <w:pPrChange w:id="432" w:author="Zero" w:date="2021-04-24T12:52:00Z">
          <w:pPr>
            <w:pStyle w:val="BodyText"/>
          </w:pPr>
        </w:pPrChange>
      </w:pPr>
      <w:ins w:id="433" w:author="Zero" w:date="2021-04-24T13:04:00Z">
        <w:r>
          <w:rPr>
            <w:rFonts w:eastAsiaTheme="minorEastAsia"/>
            <w:lang w:eastAsia="ko-KR"/>
          </w:rPr>
          <w:t>Parameter Optimization</w:t>
        </w:r>
      </w:ins>
    </w:p>
    <w:p w14:paraId="19B2B1BB" w14:textId="15C13D26" w:rsidR="000B43D1" w:rsidRDefault="00FE366E">
      <w:pPr>
        <w:pStyle w:val="BodyText"/>
        <w:rPr>
          <w:ins w:id="434" w:author="Zero" w:date="2021-04-24T13:17:00Z"/>
          <w:lang w:val="en-US"/>
        </w:rPr>
      </w:pPr>
      <w:ins w:id="435" w:author="Zero" w:date="2021-04-22T19:49:00Z">
        <w:r>
          <w:rPr>
            <w:lang w:val="en-US"/>
          </w:rPr>
          <w:t>E</w:t>
        </w:r>
        <w:r w:rsidR="00CE3F01">
          <w:rPr>
            <w:lang w:val="en-US"/>
          </w:rPr>
          <w:t>k</w:t>
        </w:r>
      </w:ins>
      <w:ins w:id="436" w:author="Zero" w:date="2021-04-24T15:54:00Z">
        <w:r>
          <w:rPr>
            <w:lang w:val="en-US"/>
          </w:rPr>
          <w:t>s</w:t>
        </w:r>
      </w:ins>
      <w:ins w:id="437" w:author="Zero" w:date="2021-04-22T19:49:00Z">
        <w:r w:rsidR="00CE3F01">
          <w:rPr>
            <w:lang w:val="en-US"/>
          </w:rPr>
          <w:t xml:space="preserve">perimen pertama </w:t>
        </w:r>
        <w:r w:rsidR="00A37FC0">
          <w:rPr>
            <w:lang w:val="en-US"/>
          </w:rPr>
          <w:t xml:space="preserve">dilakukan </w:t>
        </w:r>
      </w:ins>
      <w:ins w:id="438" w:author="Zero" w:date="2021-04-22T19:51:00Z">
        <w:r w:rsidR="00A37FC0">
          <w:rPr>
            <w:lang w:val="en-US"/>
          </w:rPr>
          <w:t xml:space="preserve">untuk mengetahui pengaruh </w:t>
        </w:r>
      </w:ins>
      <w:ins w:id="439" w:author="Zero" w:date="2021-04-24T13:09:00Z">
        <w:r w:rsidR="00CE3F01">
          <w:rPr>
            <w:lang w:val="en-US"/>
          </w:rPr>
          <w:t xml:space="preserve">perbedaan </w:t>
        </w:r>
      </w:ins>
      <w:ins w:id="440" w:author="Zero" w:date="2021-04-24T14:23:00Z">
        <w:r w:rsidR="003D75FC">
          <w:rPr>
            <w:lang w:val="en-US"/>
          </w:rPr>
          <w:t>parameter pembelajaran, yaitu learning rate terhadap akurasi</w:t>
        </w:r>
      </w:ins>
      <w:ins w:id="441" w:author="Zero" w:date="2021-04-24T15:54:00Z">
        <w:r w:rsidR="00F452F9">
          <w:rPr>
            <w:lang w:val="en-US"/>
          </w:rPr>
          <w:t xml:space="preserve"> dan nilai loss</w:t>
        </w:r>
      </w:ins>
      <w:ins w:id="442" w:author="Zero" w:date="2021-04-24T14:23:00Z">
        <w:r w:rsidR="003D75FC">
          <w:rPr>
            <w:lang w:val="en-US"/>
          </w:rPr>
          <w:t xml:space="preserve">. </w:t>
        </w:r>
        <w:r w:rsidR="005C04B1">
          <w:rPr>
            <w:lang w:val="en-US"/>
          </w:rPr>
          <w:t xml:space="preserve">Variasi learning rate yang akan </w:t>
        </w:r>
        <w:r w:rsidR="003D75FC">
          <w:rPr>
            <w:lang w:val="en-US"/>
          </w:rPr>
          <w:t xml:space="preserve">diuji adalah </w:t>
        </w:r>
      </w:ins>
      <w:ins w:id="443" w:author="Zero" w:date="2021-04-24T13:14:00Z">
        <w:r w:rsidR="003D75FC">
          <w:rPr>
            <w:lang w:val="en-US"/>
          </w:rPr>
          <w:t xml:space="preserve">0.01 dan 0.001. </w:t>
        </w:r>
      </w:ins>
      <w:ins w:id="444" w:author="Zero" w:date="2021-04-24T13:21:00Z">
        <w:r w:rsidR="008F3C43">
          <w:rPr>
            <w:lang w:val="en-US"/>
          </w:rPr>
          <w:t>Pengujian dilakukan men</w:t>
        </w:r>
        <w:r w:rsidR="005C04B1">
          <w:rPr>
            <w:lang w:val="en-US"/>
          </w:rPr>
          <w:t xml:space="preserve">ggunakan 300 </w:t>
        </w:r>
        <w:r w:rsidR="008F3C43">
          <w:rPr>
            <w:lang w:val="en-US"/>
          </w:rPr>
          <w:t>epoch</w:t>
        </w:r>
      </w:ins>
      <w:ins w:id="445" w:author="Zero" w:date="2021-04-24T14:24:00Z">
        <w:r w:rsidR="003D75FC">
          <w:rPr>
            <w:lang w:val="en-US"/>
          </w:rPr>
          <w:t xml:space="preserve"> dengan </w:t>
        </w:r>
      </w:ins>
      <w:ins w:id="446" w:author="Zero" w:date="2021-04-24T16:11:00Z">
        <w:r w:rsidR="00DA47D4">
          <w:rPr>
            <w:lang w:val="en-US"/>
          </w:rPr>
          <w:t>menggunakan model optimasi SGD.</w:t>
        </w:r>
      </w:ins>
      <w:ins w:id="447" w:author="Zero" w:date="2021-04-24T13:16:00Z">
        <w:r w:rsidR="008F3C43">
          <w:rPr>
            <w:lang w:val="en-US"/>
          </w:rPr>
          <w:t xml:space="preserve">Hasil dari pengujian </w:t>
        </w:r>
      </w:ins>
      <w:ins w:id="448" w:author="Zero" w:date="2021-04-24T13:17:00Z">
        <w:r w:rsidR="008F3C43">
          <w:rPr>
            <w:lang w:val="en-US"/>
          </w:rPr>
          <w:t xml:space="preserve">diberikan oleh Table III. </w:t>
        </w:r>
      </w:ins>
    </w:p>
    <w:p w14:paraId="3AF96971" w14:textId="77777777" w:rsidR="008F3C43" w:rsidRPr="006F5615" w:rsidRDefault="008F3C43" w:rsidP="008F3C43">
      <w:pPr>
        <w:pStyle w:val="tablehead"/>
        <w:rPr>
          <w:ins w:id="449" w:author="Zero" w:date="2021-04-24T13:20:00Z"/>
          <w:lang w:val="en-GB"/>
        </w:rPr>
      </w:pPr>
      <w:ins w:id="450" w:author="Zero" w:date="2021-04-24T13:20:00Z">
        <w:r>
          <w:t>PERBANDINGAN CNN DAN NON CNN</w:t>
        </w:r>
      </w:ins>
    </w:p>
    <w:tbl>
      <w:tblPr>
        <w:tblStyle w:val="TableGrid"/>
        <w:tblW w:w="209pt" w:type="dxa"/>
        <w:jc w:val="center"/>
        <w:tblLook w:firstRow="1" w:lastRow="0" w:firstColumn="1" w:lastColumn="0" w:noHBand="0" w:noVBand="1"/>
      </w:tblPr>
      <w:tblGrid>
        <w:gridCol w:w="1052"/>
        <w:gridCol w:w="771"/>
        <w:gridCol w:w="857"/>
        <w:gridCol w:w="616"/>
        <w:gridCol w:w="884"/>
        <w:tblGridChange w:id="451">
          <w:tblGrid>
            <w:gridCol w:w="1052"/>
            <w:gridCol w:w="771"/>
            <w:gridCol w:w="857"/>
            <w:gridCol w:w="616"/>
            <w:gridCol w:w="884"/>
          </w:tblGrid>
        </w:tblGridChange>
      </w:tblGrid>
      <w:tr w:rsidR="003D75FC" w:rsidRPr="001C2D0C" w14:paraId="0A607453" w14:textId="77777777" w:rsidTr="00DD375B">
        <w:trPr>
          <w:jc w:val="center"/>
          <w:ins w:id="452" w:author="Zero" w:date="2021-04-24T14:28:00Z"/>
        </w:trPr>
        <w:tc>
          <w:tcPr>
            <w:tcW w:w="52.60pt" w:type="dxa"/>
            <w:vMerge w:val="restart"/>
            <w:vAlign w:val="center"/>
          </w:tcPr>
          <w:p w14:paraId="380A658D" w14:textId="361F79C0" w:rsidR="003D75FC" w:rsidRPr="001C2D0C" w:rsidRDefault="003D75FC" w:rsidP="00DD375B">
            <w:pPr>
              <w:pStyle w:val="BodyText"/>
              <w:ind w:firstLine="0pt"/>
              <w:jc w:val="center"/>
              <w:rPr>
                <w:ins w:id="453" w:author="Zero" w:date="2021-04-24T14:28:00Z"/>
                <w:b/>
                <w:bCs/>
                <w:sz w:val="16"/>
                <w:szCs w:val="16"/>
                <w:lang w:val="en-US"/>
              </w:rPr>
            </w:pPr>
            <w:ins w:id="454" w:author="Zero" w:date="2021-04-24T14:28:00Z">
              <w:r>
                <w:rPr>
                  <w:b/>
                  <w:bCs/>
                  <w:sz w:val="16"/>
                  <w:szCs w:val="16"/>
                  <w:lang w:val="en-US"/>
                </w:rPr>
                <w:t>Learning Rate</w:t>
              </w:r>
            </w:ins>
          </w:p>
        </w:tc>
        <w:tc>
          <w:tcPr>
            <w:tcW w:w="81.40pt" w:type="dxa"/>
            <w:gridSpan w:val="2"/>
            <w:vAlign w:val="center"/>
          </w:tcPr>
          <w:p w14:paraId="01E69DC1" w14:textId="68E44215" w:rsidR="003D75FC" w:rsidRPr="001C2D0C" w:rsidRDefault="00DA47D4" w:rsidP="00DD375B">
            <w:pPr>
              <w:pStyle w:val="BodyText"/>
              <w:ind w:firstLine="0pt"/>
              <w:jc w:val="center"/>
              <w:rPr>
                <w:ins w:id="455" w:author="Zero" w:date="2021-04-24T14:28:00Z"/>
                <w:b/>
                <w:bCs/>
                <w:sz w:val="16"/>
                <w:szCs w:val="16"/>
                <w:lang w:val="en-US"/>
              </w:rPr>
            </w:pPr>
            <w:ins w:id="456" w:author="Zero" w:date="2021-04-24T16:11:00Z">
              <w:r>
                <w:rPr>
                  <w:b/>
                  <w:bCs/>
                  <w:sz w:val="16"/>
                  <w:szCs w:val="16"/>
                  <w:lang w:val="en-US"/>
                </w:rPr>
                <w:t>Training Data</w:t>
              </w:r>
            </w:ins>
          </w:p>
        </w:tc>
        <w:tc>
          <w:tcPr>
            <w:tcW w:w="75pt" w:type="dxa"/>
            <w:gridSpan w:val="2"/>
            <w:vAlign w:val="center"/>
          </w:tcPr>
          <w:p w14:paraId="073EAC30" w14:textId="1D33B915" w:rsidR="003D75FC" w:rsidRPr="001C2D0C" w:rsidRDefault="00DA47D4" w:rsidP="00DD375B">
            <w:pPr>
              <w:pStyle w:val="BodyText"/>
              <w:ind w:firstLine="0pt"/>
              <w:jc w:val="center"/>
              <w:rPr>
                <w:ins w:id="457" w:author="Zero" w:date="2021-04-24T14:28:00Z"/>
                <w:b/>
                <w:bCs/>
                <w:sz w:val="16"/>
                <w:szCs w:val="16"/>
                <w:lang w:val="en-US"/>
              </w:rPr>
            </w:pPr>
            <w:ins w:id="458" w:author="Zero" w:date="2021-04-24T16:11:00Z">
              <w:r>
                <w:rPr>
                  <w:b/>
                  <w:bCs/>
                  <w:sz w:val="16"/>
                  <w:szCs w:val="16"/>
                  <w:lang w:val="en-US"/>
                </w:rPr>
                <w:t xml:space="preserve">Testing </w:t>
              </w:r>
            </w:ins>
            <w:ins w:id="459" w:author="Zero" w:date="2021-04-24T16:12:00Z">
              <w:r>
                <w:rPr>
                  <w:b/>
                  <w:bCs/>
                  <w:sz w:val="16"/>
                  <w:szCs w:val="16"/>
                  <w:lang w:val="en-US"/>
                </w:rPr>
                <w:t>Data</w:t>
              </w:r>
            </w:ins>
          </w:p>
        </w:tc>
      </w:tr>
      <w:tr w:rsidR="003D75FC" w:rsidRPr="001C2D0C" w14:paraId="4F8A050A" w14:textId="77777777" w:rsidTr="00DD375B">
        <w:trPr>
          <w:jc w:val="center"/>
          <w:ins w:id="460" w:author="Zero" w:date="2021-04-24T14:28:00Z"/>
        </w:trPr>
        <w:tc>
          <w:tcPr>
            <w:tcW w:w="52.60pt" w:type="dxa"/>
            <w:vMerge/>
            <w:vAlign w:val="center"/>
          </w:tcPr>
          <w:p w14:paraId="315B582E" w14:textId="77777777" w:rsidR="003D75FC" w:rsidRPr="001C2D0C" w:rsidRDefault="003D75FC" w:rsidP="00DD375B">
            <w:pPr>
              <w:pStyle w:val="BodyText"/>
              <w:ind w:firstLine="0pt"/>
              <w:jc w:val="center"/>
              <w:rPr>
                <w:ins w:id="461" w:author="Zero" w:date="2021-04-24T14:28:00Z"/>
                <w:b/>
                <w:bCs/>
                <w:sz w:val="16"/>
                <w:szCs w:val="16"/>
                <w:lang w:val="en-US"/>
              </w:rPr>
            </w:pPr>
          </w:p>
        </w:tc>
        <w:tc>
          <w:tcPr>
            <w:tcW w:w="38.55pt" w:type="dxa"/>
          </w:tcPr>
          <w:p w14:paraId="1852A499" w14:textId="77777777" w:rsidR="003D75FC" w:rsidRPr="001C2D0C" w:rsidRDefault="003D75FC" w:rsidP="00DD375B">
            <w:pPr>
              <w:pStyle w:val="BodyText"/>
              <w:ind w:firstLine="0pt"/>
              <w:jc w:val="center"/>
              <w:rPr>
                <w:ins w:id="462" w:author="Zero" w:date="2021-04-24T14:28:00Z"/>
                <w:b/>
                <w:bCs/>
                <w:sz w:val="16"/>
                <w:szCs w:val="16"/>
                <w:lang w:val="en-US"/>
              </w:rPr>
            </w:pPr>
            <w:ins w:id="463" w:author="Zero" w:date="2021-04-24T14:28:00Z">
              <w:r w:rsidRPr="001C2D0C">
                <w:rPr>
                  <w:b/>
                  <w:bCs/>
                  <w:sz w:val="16"/>
                  <w:szCs w:val="16"/>
                  <w:lang w:val="en-US"/>
                </w:rPr>
                <w:t xml:space="preserve"> Loss</w:t>
              </w:r>
            </w:ins>
          </w:p>
        </w:tc>
        <w:tc>
          <w:tcPr>
            <w:tcW w:w="42.85pt" w:type="dxa"/>
          </w:tcPr>
          <w:p w14:paraId="358143E5" w14:textId="77777777" w:rsidR="003D75FC" w:rsidRPr="001C2D0C" w:rsidRDefault="003D75FC" w:rsidP="00DD375B">
            <w:pPr>
              <w:pStyle w:val="BodyText"/>
              <w:ind w:firstLine="0pt"/>
              <w:jc w:val="center"/>
              <w:rPr>
                <w:ins w:id="464" w:author="Zero" w:date="2021-04-24T14:28:00Z"/>
                <w:b/>
                <w:bCs/>
                <w:sz w:val="16"/>
                <w:szCs w:val="16"/>
                <w:lang w:val="en-US"/>
              </w:rPr>
            </w:pPr>
            <w:ins w:id="465" w:author="Zero" w:date="2021-04-24T14:28:00Z">
              <w:r>
                <w:rPr>
                  <w:b/>
                  <w:bCs/>
                  <w:sz w:val="16"/>
                  <w:szCs w:val="16"/>
                  <w:lang w:val="en-US"/>
                </w:rPr>
                <w:t>A</w:t>
              </w:r>
              <w:r w:rsidRPr="001C2D0C">
                <w:rPr>
                  <w:b/>
                  <w:bCs/>
                  <w:sz w:val="16"/>
                  <w:szCs w:val="16"/>
                  <w:lang w:val="en-US"/>
                </w:rPr>
                <w:t>cc</w:t>
              </w:r>
              <w:r>
                <w:rPr>
                  <w:b/>
                  <w:bCs/>
                  <w:sz w:val="16"/>
                  <w:szCs w:val="16"/>
                  <w:lang w:val="en-US"/>
                </w:rPr>
                <w:t>uracy</w:t>
              </w:r>
              <w:r w:rsidRPr="001C2D0C">
                <w:rPr>
                  <w:b/>
                  <w:bCs/>
                  <w:sz w:val="16"/>
                  <w:szCs w:val="16"/>
                  <w:lang w:val="en-US"/>
                </w:rPr>
                <w:t xml:space="preserve"> (%)</w:t>
              </w:r>
            </w:ins>
          </w:p>
        </w:tc>
        <w:tc>
          <w:tcPr>
            <w:tcW w:w="30.80pt" w:type="dxa"/>
          </w:tcPr>
          <w:p w14:paraId="3B167884" w14:textId="77777777" w:rsidR="003D75FC" w:rsidRPr="001C2D0C" w:rsidRDefault="003D75FC" w:rsidP="00DD375B">
            <w:pPr>
              <w:pStyle w:val="BodyText"/>
              <w:ind w:firstLine="0pt"/>
              <w:jc w:val="center"/>
              <w:rPr>
                <w:ins w:id="466" w:author="Zero" w:date="2021-04-24T14:28:00Z"/>
                <w:b/>
                <w:bCs/>
                <w:sz w:val="16"/>
                <w:szCs w:val="16"/>
                <w:lang w:val="en-US"/>
              </w:rPr>
            </w:pPr>
            <w:ins w:id="467" w:author="Zero" w:date="2021-04-24T14:28:00Z">
              <w:r w:rsidRPr="001C2D0C">
                <w:rPr>
                  <w:b/>
                  <w:bCs/>
                  <w:sz w:val="16"/>
                  <w:szCs w:val="16"/>
                  <w:lang w:val="en-US"/>
                </w:rPr>
                <w:t>Loss</w:t>
              </w:r>
            </w:ins>
          </w:p>
        </w:tc>
        <w:tc>
          <w:tcPr>
            <w:tcW w:w="44.20pt" w:type="dxa"/>
          </w:tcPr>
          <w:p w14:paraId="681A2F00" w14:textId="77777777" w:rsidR="003D75FC" w:rsidRPr="001C2D0C" w:rsidRDefault="003D75FC" w:rsidP="00DD375B">
            <w:pPr>
              <w:pStyle w:val="BodyText"/>
              <w:ind w:firstLine="0pt"/>
              <w:jc w:val="center"/>
              <w:rPr>
                <w:ins w:id="468" w:author="Zero" w:date="2021-04-24T14:28:00Z"/>
                <w:b/>
                <w:bCs/>
                <w:sz w:val="16"/>
                <w:szCs w:val="16"/>
                <w:lang w:val="en-US"/>
              </w:rPr>
            </w:pPr>
            <w:ins w:id="469" w:author="Zero" w:date="2021-04-24T14:28:00Z">
              <w:r>
                <w:rPr>
                  <w:b/>
                  <w:bCs/>
                  <w:sz w:val="16"/>
                  <w:szCs w:val="16"/>
                  <w:lang w:val="en-US"/>
                </w:rPr>
                <w:t>A</w:t>
              </w:r>
              <w:r w:rsidRPr="001C2D0C">
                <w:rPr>
                  <w:b/>
                  <w:bCs/>
                  <w:sz w:val="16"/>
                  <w:szCs w:val="16"/>
                  <w:lang w:val="en-US"/>
                </w:rPr>
                <w:t>cc</w:t>
              </w:r>
              <w:r>
                <w:rPr>
                  <w:b/>
                  <w:bCs/>
                  <w:sz w:val="16"/>
                  <w:szCs w:val="16"/>
                  <w:lang w:val="en-US"/>
                </w:rPr>
                <w:t>uracy</w:t>
              </w:r>
              <w:r w:rsidRPr="001C2D0C">
                <w:rPr>
                  <w:b/>
                  <w:bCs/>
                  <w:sz w:val="16"/>
                  <w:szCs w:val="16"/>
                  <w:lang w:val="en-US"/>
                </w:rPr>
                <w:t xml:space="preserve"> (%)</w:t>
              </w:r>
            </w:ins>
          </w:p>
        </w:tc>
      </w:tr>
      <w:tr w:rsidR="003D75FC" w:rsidRPr="001C2D0C" w14:paraId="2B9B4B22" w14:textId="77777777" w:rsidTr="00DD375B">
        <w:trPr>
          <w:jc w:val="center"/>
          <w:ins w:id="470" w:author="Zero" w:date="2021-04-24T14:28:00Z"/>
        </w:trPr>
        <w:tc>
          <w:tcPr>
            <w:tcW w:w="52.60pt" w:type="dxa"/>
            <w:vAlign w:val="center"/>
          </w:tcPr>
          <w:p w14:paraId="7CF03C00" w14:textId="14DBDBFA" w:rsidR="003D75FC" w:rsidRPr="001C2D0C" w:rsidRDefault="003D75FC" w:rsidP="00DD375B">
            <w:pPr>
              <w:pStyle w:val="BodyText"/>
              <w:spacing w:after="0pt"/>
              <w:ind w:firstLine="0pt"/>
              <w:jc w:val="start"/>
              <w:rPr>
                <w:ins w:id="471" w:author="Zero" w:date="2021-04-24T14:28:00Z"/>
                <w:sz w:val="16"/>
                <w:szCs w:val="16"/>
              </w:rPr>
            </w:pPr>
            <w:ins w:id="472" w:author="Zero" w:date="2021-04-24T14:28:00Z">
              <w:r>
                <w:rPr>
                  <w:sz w:val="16"/>
                  <w:szCs w:val="16"/>
                  <w:lang w:val="en-US"/>
                </w:rPr>
                <w:t xml:space="preserve">0.01 </w:t>
              </w:r>
            </w:ins>
          </w:p>
        </w:tc>
        <w:tc>
          <w:tcPr>
            <w:tcW w:w="38.55pt" w:type="dxa"/>
            <w:vAlign w:val="center"/>
          </w:tcPr>
          <w:p w14:paraId="273AD75E" w14:textId="3964B051" w:rsidR="003D75FC" w:rsidRPr="001C2D0C" w:rsidRDefault="003D75FC" w:rsidP="00DD375B">
            <w:pPr>
              <w:pStyle w:val="BodyText"/>
              <w:spacing w:after="0pt"/>
              <w:ind w:firstLine="0pt"/>
              <w:jc w:val="center"/>
              <w:rPr>
                <w:ins w:id="473" w:author="Zero" w:date="2021-04-24T14:28:00Z"/>
                <w:sz w:val="16"/>
                <w:szCs w:val="16"/>
              </w:rPr>
            </w:pPr>
            <w:ins w:id="474" w:author="Zero" w:date="2021-04-24T14:28:00Z">
              <w:r>
                <w:rPr>
                  <w:sz w:val="16"/>
                  <w:szCs w:val="16"/>
                </w:rPr>
                <w:t>0.</w:t>
              </w:r>
              <w:r w:rsidR="001C2548">
                <w:rPr>
                  <w:sz w:val="16"/>
                  <w:szCs w:val="16"/>
                  <w:lang w:val="en-US"/>
                </w:rPr>
                <w:t>03</w:t>
              </w:r>
            </w:ins>
          </w:p>
        </w:tc>
        <w:tc>
          <w:tcPr>
            <w:tcW w:w="42.85pt" w:type="dxa"/>
            <w:vAlign w:val="center"/>
          </w:tcPr>
          <w:p w14:paraId="1765054C" w14:textId="318A2794" w:rsidR="003D75FC" w:rsidRPr="001C2D0C" w:rsidRDefault="001C2548" w:rsidP="00DD375B">
            <w:pPr>
              <w:pStyle w:val="BodyText"/>
              <w:spacing w:after="0pt"/>
              <w:ind w:firstLine="0pt"/>
              <w:jc w:val="center"/>
              <w:rPr>
                <w:ins w:id="475" w:author="Zero" w:date="2021-04-24T14:28:00Z"/>
                <w:sz w:val="16"/>
                <w:szCs w:val="16"/>
              </w:rPr>
            </w:pPr>
            <w:ins w:id="476" w:author="Zero" w:date="2021-04-24T16:17:00Z">
              <w:r>
                <w:rPr>
                  <w:sz w:val="16"/>
                  <w:szCs w:val="16"/>
                  <w:lang w:val="en-US"/>
                </w:rPr>
                <w:t>98.83</w:t>
              </w:r>
            </w:ins>
          </w:p>
        </w:tc>
        <w:tc>
          <w:tcPr>
            <w:tcW w:w="30.80pt" w:type="dxa"/>
            <w:vAlign w:val="center"/>
          </w:tcPr>
          <w:p w14:paraId="1988E76A" w14:textId="07397906" w:rsidR="003D75FC" w:rsidRPr="001C2D0C" w:rsidRDefault="003D75FC" w:rsidP="00063B5D">
            <w:pPr>
              <w:pStyle w:val="BodyText"/>
              <w:spacing w:after="0pt"/>
              <w:ind w:firstLine="0pt"/>
              <w:jc w:val="center"/>
              <w:rPr>
                <w:ins w:id="477" w:author="Zero" w:date="2021-04-24T14:28:00Z"/>
                <w:b/>
                <w:sz w:val="16"/>
                <w:szCs w:val="16"/>
              </w:rPr>
            </w:pPr>
            <w:ins w:id="478" w:author="Zero" w:date="2021-04-24T14:28:00Z">
              <w:r>
                <w:rPr>
                  <w:sz w:val="16"/>
                  <w:szCs w:val="16"/>
                  <w:lang w:val="en-US"/>
                </w:rPr>
                <w:t>0.</w:t>
              </w:r>
            </w:ins>
            <w:ins w:id="479" w:author="Zero" w:date="2021-04-24T16:17:00Z">
              <w:r w:rsidR="001C2548">
                <w:rPr>
                  <w:sz w:val="16"/>
                  <w:szCs w:val="16"/>
                  <w:lang w:val="en-US"/>
                </w:rPr>
                <w:t>36</w:t>
              </w:r>
            </w:ins>
          </w:p>
        </w:tc>
        <w:tc>
          <w:tcPr>
            <w:tcW w:w="44.20pt" w:type="dxa"/>
            <w:vAlign w:val="center"/>
          </w:tcPr>
          <w:p w14:paraId="342286D4" w14:textId="2656D9F6" w:rsidR="003D75FC" w:rsidRPr="001C2D0C" w:rsidRDefault="001C2548" w:rsidP="00DD375B">
            <w:pPr>
              <w:pStyle w:val="BodyText"/>
              <w:spacing w:after="0pt"/>
              <w:ind w:firstLine="0pt"/>
              <w:jc w:val="center"/>
              <w:rPr>
                <w:ins w:id="480" w:author="Zero" w:date="2021-04-24T14:28:00Z"/>
                <w:b/>
                <w:sz w:val="16"/>
                <w:szCs w:val="16"/>
              </w:rPr>
            </w:pPr>
            <w:ins w:id="481" w:author="Zero" w:date="2021-04-24T16:17:00Z">
              <w:r>
                <w:rPr>
                  <w:sz w:val="16"/>
                  <w:szCs w:val="16"/>
                  <w:lang w:val="en-US"/>
                </w:rPr>
                <w:t>89</w:t>
              </w:r>
            </w:ins>
            <w:ins w:id="482" w:author="Zero" w:date="2021-04-24T16:18:00Z">
              <w:r>
                <w:rPr>
                  <w:sz w:val="16"/>
                  <w:szCs w:val="16"/>
                  <w:lang w:val="en-US"/>
                </w:rPr>
                <w:t>.38</w:t>
              </w:r>
            </w:ins>
          </w:p>
        </w:tc>
      </w:tr>
      <w:tr w:rsidR="003D75FC" w:rsidRPr="001C2D0C" w14:paraId="74384060" w14:textId="77777777" w:rsidTr="00DD375B">
        <w:tblPrEx>
          <w:tblW w:w="209pt" w:type="dxa"/>
          <w:jc w:val="center"/>
          <w:tblPrExChange w:id="483" w:author="Zero" w:date="2021-04-24T20:12:00Z">
            <w:tblPrEx>
              <w:tblW w:w="209pt" w:type="dxa"/>
              <w:jc w:val="center"/>
            </w:tblPrEx>
          </w:tblPrExChange>
        </w:tblPrEx>
        <w:trPr>
          <w:trHeight w:val="152"/>
          <w:jc w:val="center"/>
          <w:ins w:id="484" w:author="Zero" w:date="2021-04-24T14:28:00Z"/>
          <w:trPrChange w:id="485" w:author="Zero" w:date="2021-04-24T20:12:00Z">
            <w:trPr>
              <w:trHeight w:val="322"/>
              <w:jc w:val="center"/>
            </w:trPr>
          </w:trPrChange>
        </w:trPr>
        <w:tc>
          <w:tcPr>
            <w:tcW w:w="52.60pt" w:type="dxa"/>
            <w:vAlign w:val="center"/>
            <w:tcPrChange w:id="486" w:author="Zero" w:date="2021-04-24T20:12:00Z">
              <w:tcPr>
                <w:tcW w:w="52.60pt" w:type="dxa"/>
                <w:vAlign w:val="center"/>
              </w:tcPr>
            </w:tcPrChange>
          </w:tcPr>
          <w:p w14:paraId="7F9E2234" w14:textId="76428564" w:rsidR="003D75FC" w:rsidRPr="006F5615" w:rsidRDefault="003D75FC" w:rsidP="00DD375B">
            <w:pPr>
              <w:pStyle w:val="BodyText"/>
              <w:spacing w:after="0pt"/>
              <w:ind w:firstLine="0pt"/>
              <w:jc w:val="start"/>
              <w:rPr>
                <w:ins w:id="487" w:author="Zero" w:date="2021-04-24T14:28:00Z"/>
                <w:sz w:val="16"/>
                <w:szCs w:val="16"/>
                <w:lang w:val="en-US"/>
              </w:rPr>
            </w:pPr>
            <w:ins w:id="488" w:author="Zero" w:date="2021-04-24T14:28:00Z">
              <w:r>
                <w:rPr>
                  <w:sz w:val="16"/>
                  <w:szCs w:val="16"/>
                  <w:lang w:val="en-US"/>
                </w:rPr>
                <w:t xml:space="preserve">0.001 </w:t>
              </w:r>
            </w:ins>
          </w:p>
        </w:tc>
        <w:tc>
          <w:tcPr>
            <w:tcW w:w="38.55pt" w:type="dxa"/>
            <w:vAlign w:val="center"/>
            <w:tcPrChange w:id="489" w:author="Zero" w:date="2021-04-24T20:12:00Z">
              <w:tcPr>
                <w:tcW w:w="38.55pt" w:type="dxa"/>
                <w:vAlign w:val="center"/>
              </w:tcPr>
            </w:tcPrChange>
          </w:tcPr>
          <w:p w14:paraId="70931056" w14:textId="26095089" w:rsidR="003D75FC" w:rsidRPr="00DD375B" w:rsidRDefault="00DD375B" w:rsidP="00DD375B">
            <w:pPr>
              <w:pStyle w:val="BodyText"/>
              <w:spacing w:after="0pt"/>
              <w:ind w:firstLine="0pt"/>
              <w:jc w:val="center"/>
              <w:rPr>
                <w:ins w:id="490" w:author="Zero" w:date="2021-04-24T14:28:00Z"/>
                <w:sz w:val="16"/>
                <w:szCs w:val="16"/>
                <w:lang w:val="en-US"/>
                <w:rPrChange w:id="491" w:author="Zero" w:date="2021-04-24T20:12:00Z">
                  <w:rPr>
                    <w:ins w:id="492" w:author="Zero" w:date="2021-04-24T14:28:00Z"/>
                    <w:sz w:val="16"/>
                    <w:szCs w:val="16"/>
                  </w:rPr>
                </w:rPrChange>
              </w:rPr>
            </w:pPr>
            <w:ins w:id="493" w:author="Zero" w:date="2021-04-24T20:12:00Z">
              <w:r>
                <w:rPr>
                  <w:sz w:val="16"/>
                  <w:szCs w:val="16"/>
                  <w:lang w:val="en-US"/>
                </w:rPr>
                <w:t>0.19</w:t>
              </w:r>
            </w:ins>
          </w:p>
        </w:tc>
        <w:tc>
          <w:tcPr>
            <w:tcW w:w="42.85pt" w:type="dxa"/>
            <w:vAlign w:val="center"/>
            <w:tcPrChange w:id="494" w:author="Zero" w:date="2021-04-24T20:12:00Z">
              <w:tcPr>
                <w:tcW w:w="42.85pt" w:type="dxa"/>
                <w:vAlign w:val="center"/>
              </w:tcPr>
            </w:tcPrChange>
          </w:tcPr>
          <w:p w14:paraId="54E69F5D" w14:textId="7897262E" w:rsidR="003D75FC" w:rsidRPr="006F5615" w:rsidRDefault="00347D3B" w:rsidP="00DD375B">
            <w:pPr>
              <w:pStyle w:val="BodyText"/>
              <w:spacing w:after="0pt"/>
              <w:ind w:firstLine="0pt"/>
              <w:jc w:val="center"/>
              <w:rPr>
                <w:ins w:id="495" w:author="Zero" w:date="2021-04-24T14:28:00Z"/>
                <w:sz w:val="16"/>
                <w:szCs w:val="16"/>
                <w:lang w:val="en-US"/>
              </w:rPr>
            </w:pPr>
            <w:ins w:id="496" w:author="Zero" w:date="2021-04-24T16:30:00Z">
              <w:r>
                <w:rPr>
                  <w:sz w:val="16"/>
                  <w:szCs w:val="16"/>
                  <w:lang w:val="en-US"/>
                </w:rPr>
                <w:t>93,17</w:t>
              </w:r>
            </w:ins>
          </w:p>
        </w:tc>
        <w:tc>
          <w:tcPr>
            <w:tcW w:w="30.80pt" w:type="dxa"/>
            <w:vAlign w:val="center"/>
            <w:tcPrChange w:id="497" w:author="Zero" w:date="2021-04-24T20:12:00Z">
              <w:tcPr>
                <w:tcW w:w="30.80pt" w:type="dxa"/>
                <w:vAlign w:val="center"/>
              </w:tcPr>
            </w:tcPrChange>
          </w:tcPr>
          <w:p w14:paraId="2E7C90D2" w14:textId="50BCA747" w:rsidR="003D75FC" w:rsidRPr="006F5615" w:rsidRDefault="00DD375B" w:rsidP="00DD375B">
            <w:pPr>
              <w:pStyle w:val="BodyText"/>
              <w:spacing w:after="0pt"/>
              <w:ind w:firstLine="0pt"/>
              <w:jc w:val="center"/>
              <w:rPr>
                <w:ins w:id="498" w:author="Zero" w:date="2021-04-24T14:28:00Z"/>
                <w:sz w:val="16"/>
                <w:szCs w:val="16"/>
                <w:lang w:val="en-US"/>
              </w:rPr>
            </w:pPr>
            <w:ins w:id="499" w:author="Zero" w:date="2021-04-24T20:12:00Z">
              <w:r>
                <w:rPr>
                  <w:sz w:val="16"/>
                  <w:szCs w:val="16"/>
                  <w:lang w:val="en-US"/>
                </w:rPr>
                <w:t>0.67</w:t>
              </w:r>
            </w:ins>
          </w:p>
        </w:tc>
        <w:tc>
          <w:tcPr>
            <w:tcW w:w="44.20pt" w:type="dxa"/>
            <w:vAlign w:val="center"/>
            <w:tcPrChange w:id="500" w:author="Zero" w:date="2021-04-24T20:12:00Z">
              <w:tcPr>
                <w:tcW w:w="44.20pt" w:type="dxa"/>
                <w:vAlign w:val="center"/>
              </w:tcPr>
            </w:tcPrChange>
          </w:tcPr>
          <w:p w14:paraId="7BCCA08D" w14:textId="0C278C35" w:rsidR="003D75FC" w:rsidRPr="006F5615" w:rsidRDefault="00DD375B" w:rsidP="00DD375B">
            <w:pPr>
              <w:pStyle w:val="BodyText"/>
              <w:spacing w:after="0pt"/>
              <w:ind w:firstLine="0pt"/>
              <w:jc w:val="center"/>
              <w:rPr>
                <w:ins w:id="501" w:author="Zero" w:date="2021-04-24T14:28:00Z"/>
                <w:sz w:val="16"/>
                <w:szCs w:val="16"/>
                <w:lang w:val="en-US"/>
              </w:rPr>
            </w:pPr>
            <w:ins w:id="502" w:author="Zero" w:date="2021-04-24T20:11:00Z">
              <w:r>
                <w:rPr>
                  <w:sz w:val="16"/>
                  <w:szCs w:val="16"/>
                  <w:lang w:val="en-US"/>
                </w:rPr>
                <w:t>81.66</w:t>
              </w:r>
            </w:ins>
          </w:p>
        </w:tc>
      </w:tr>
    </w:tbl>
    <w:p w14:paraId="6A59F4EF" w14:textId="4689FD4A" w:rsidR="00D7522C" w:rsidRDefault="00F57F1A">
      <w:pPr>
        <w:pStyle w:val="BodyText"/>
        <w:ind w:firstLine="0pt"/>
        <w:rPr>
          <w:ins w:id="503" w:author="Zero" w:date="2021-04-24T15:24:00Z"/>
          <w:lang w:val="en-US"/>
        </w:rPr>
        <w:pPrChange w:id="504" w:author="Zero" w:date="2021-04-22T20:00:00Z">
          <w:pPr>
            <w:pStyle w:val="BodyText"/>
          </w:pPr>
        </w:pPrChange>
      </w:pPr>
      <w:ins w:id="505" w:author="Zero" w:date="2021-04-24T17:31:00Z">
        <w:r>
          <w:rPr>
            <w:lang w:val="en-US"/>
          </w:rPr>
          <w:tab/>
        </w:r>
      </w:ins>
      <w:ins w:id="506" w:author="Zero" w:date="2021-04-24T16:07:00Z">
        <w:r w:rsidR="00DA47D4">
          <w:rPr>
            <w:lang w:val="en-US"/>
          </w:rPr>
          <w:t xml:space="preserve">Berdasarkan Table III, hasil eksperimen menggunakan learning rate </w:t>
        </w:r>
      </w:ins>
      <w:ins w:id="507" w:author="Zero" w:date="2021-04-24T16:08:00Z">
        <w:r w:rsidR="00DA47D4">
          <w:rPr>
            <w:lang w:val="en-US"/>
          </w:rPr>
          <w:t xml:space="preserve">0.01 dengan </w:t>
        </w:r>
      </w:ins>
      <w:ins w:id="508" w:author="Zero" w:date="2021-04-24T16:20:00Z">
        <w:r w:rsidR="001C2548">
          <w:rPr>
            <w:lang w:val="en-US"/>
          </w:rPr>
          <w:t xml:space="preserve">proses </w:t>
        </w:r>
      </w:ins>
      <w:ins w:id="509" w:author="Zero" w:date="2021-04-24T16:08:00Z">
        <w:r w:rsidR="00DA47D4">
          <w:rPr>
            <w:lang w:val="en-US"/>
          </w:rPr>
          <w:t xml:space="preserve">training sebanyak 300 epoch, diperoleh akurasi </w:t>
        </w:r>
      </w:ins>
      <w:ins w:id="510" w:author="Zero" w:date="2021-04-24T16:20:00Z">
        <w:r w:rsidR="001C2548">
          <w:rPr>
            <w:lang w:val="en-US"/>
          </w:rPr>
          <w:t xml:space="preserve">training </w:t>
        </w:r>
      </w:ins>
      <w:ins w:id="511" w:author="Zero" w:date="2021-04-24T16:08:00Z">
        <w:r w:rsidR="001C2548">
          <w:rPr>
            <w:lang w:val="en-US"/>
          </w:rPr>
          <w:t>sebesar 98.</w:t>
        </w:r>
        <w:r w:rsidR="00DA47D4">
          <w:rPr>
            <w:lang w:val="en-US"/>
          </w:rPr>
          <w:t>8</w:t>
        </w:r>
      </w:ins>
      <w:ins w:id="512" w:author="Zero" w:date="2021-04-24T16:20:00Z">
        <w:r w:rsidR="001C2548">
          <w:rPr>
            <w:lang w:val="en-US"/>
          </w:rPr>
          <w:t>3</w:t>
        </w:r>
      </w:ins>
      <w:ins w:id="513" w:author="Zero" w:date="2021-04-24T16:08:00Z">
        <w:r w:rsidR="00DA47D4">
          <w:rPr>
            <w:lang w:val="en-US"/>
          </w:rPr>
          <w:t xml:space="preserve">% </w:t>
        </w:r>
      </w:ins>
      <w:ins w:id="514" w:author="Zero" w:date="2021-04-24T16:09:00Z">
        <w:r w:rsidR="00DA47D4">
          <w:rPr>
            <w:lang w:val="en-US"/>
          </w:rPr>
          <w:t>dan</w:t>
        </w:r>
      </w:ins>
      <w:ins w:id="515" w:author="Zero" w:date="2021-04-24T16:20:00Z">
        <w:r w:rsidR="001C2548">
          <w:rPr>
            <w:lang w:val="en-US"/>
          </w:rPr>
          <w:t xml:space="preserve"> akurasi testing sebesar 89.38</w:t>
        </w:r>
      </w:ins>
      <w:ins w:id="516" w:author="Zero" w:date="2021-04-24T16:21:00Z">
        <w:r w:rsidR="001C2548">
          <w:rPr>
            <w:lang w:val="en-US"/>
          </w:rPr>
          <w:t>% yang ditunjukkan oleh Fig.5.</w:t>
        </w:r>
      </w:ins>
      <w:ins w:id="517" w:author="Zero" w:date="2021-04-24T16:09:00Z">
        <w:r w:rsidR="00DA47D4">
          <w:rPr>
            <w:lang w:val="en-US"/>
          </w:rPr>
          <w:t xml:space="preserve"> </w:t>
        </w:r>
      </w:ins>
      <w:ins w:id="518" w:author="Zero" w:date="2021-04-24T16:21:00Z">
        <w:r w:rsidR="001C2548">
          <w:rPr>
            <w:lang w:val="en-US"/>
          </w:rPr>
          <w:t xml:space="preserve">Sementara itu, </w:t>
        </w:r>
      </w:ins>
      <w:ins w:id="519" w:author="Zero" w:date="2021-04-24T16:09:00Z">
        <w:r w:rsidR="00DA47D4">
          <w:rPr>
            <w:lang w:val="en-US"/>
          </w:rPr>
          <w:t xml:space="preserve">nilai loss yang dihasilkan sebesar </w:t>
        </w:r>
      </w:ins>
      <w:ins w:id="520" w:author="Zero" w:date="2021-04-24T16:22:00Z">
        <w:r w:rsidR="001C2548">
          <w:rPr>
            <w:lang w:val="en-US"/>
          </w:rPr>
          <w:t>0.03 untuk da</w:t>
        </w:r>
      </w:ins>
      <w:ins w:id="521" w:author="Zero" w:date="2021-04-24T16:23:00Z">
        <w:r w:rsidR="001C2548">
          <w:rPr>
            <w:lang w:val="en-US"/>
          </w:rPr>
          <w:t xml:space="preserve">ta training dan untuk data testing diperoleh 0.36, yang diperlihatkan oleh </w:t>
        </w:r>
      </w:ins>
      <w:ins w:id="522" w:author="Zero" w:date="2021-04-24T16:24:00Z">
        <w:r w:rsidR="001C2548">
          <w:rPr>
            <w:lang w:val="en-US"/>
          </w:rPr>
          <w:t>Fig.6.</w:t>
        </w:r>
      </w:ins>
      <w:del w:id="523" w:author="Zero" w:date="2021-04-24T16:07:00Z">
        <w:r w:rsidR="00764CAD" w:rsidDel="00DA47D4">
          <w:rPr>
            <w:lang w:val="en-US"/>
          </w:rPr>
          <w:delText xml:space="preserve"> </w:delText>
        </w:r>
      </w:del>
    </w:p>
    <w:p w14:paraId="144C163B" w14:textId="04758E33" w:rsidR="009F3E79" w:rsidRDefault="001C2548">
      <w:pPr>
        <w:pStyle w:val="BodyText"/>
        <w:ind w:firstLine="0pt"/>
        <w:rPr>
          <w:ins w:id="524" w:author="Zero" w:date="2021-04-22T20:01:00Z"/>
          <w:lang w:val="en-US"/>
        </w:rPr>
        <w:pPrChange w:id="525" w:author="Zero" w:date="2021-04-22T20:00:00Z">
          <w:pPr>
            <w:pStyle w:val="BodyText"/>
          </w:pPr>
        </w:pPrChange>
      </w:pPr>
      <w:ins w:id="526" w:author="Zero" w:date="2021-04-24T16:18:00Z">
        <w:r>
          <w:rPr>
            <w:noProof/>
            <w:lang w:val="en-US" w:eastAsia="en-US"/>
          </w:rPr>
          <w:drawing>
            <wp:inline distT="0" distB="0" distL="0" distR="0" wp14:anchorId="2CDCE3D0" wp14:editId="0D13ABB1">
              <wp:extent cx="3089910" cy="1141171"/>
              <wp:effectExtent l="19050" t="19050" r="15240" b="2095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ADADELTA 300 EPOCH.png"/>
                      <pic:cNvPicPr/>
                    </pic:nvPicPr>
                    <pic:blipFill rotWithShape="1">
                      <a:blip r:embed="rId14">
                        <a:extLst>
                          <a:ext uri="{28A0092B-C50C-407E-A947-70E740481C1C}">
                            <a14:useLocalDpi xmlns:a14="http://schemas.microsoft.com/office/drawing/2010/main" val="0"/>
                          </a:ext>
                        </a:extLst>
                      </a:blip>
                      <a:srcRect b="50.939%"/>
                      <a:stretch/>
                    </pic:blipFill>
                    <pic:spPr bwMode="auto">
                      <a:xfrm>
                        <a:off x="0" y="0"/>
                        <a:ext cx="3089910" cy="11411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1CE9A404" w14:textId="28DEBDCC" w:rsidR="000B43D1" w:rsidRDefault="001C2548">
      <w:pPr>
        <w:pStyle w:val="figurecaption"/>
        <w:rPr>
          <w:ins w:id="527" w:author="Zero" w:date="2021-04-22T20:03:00Z"/>
        </w:rPr>
        <w:pPrChange w:id="528" w:author="Zero" w:date="2021-04-22T20:03:00Z">
          <w:pPr>
            <w:pStyle w:val="BodyText"/>
          </w:pPr>
        </w:pPrChange>
      </w:pPr>
      <w:ins w:id="529" w:author="Zero" w:date="2021-04-24T16:24:00Z">
        <w:r>
          <w:t xml:space="preserve">Accuracy of training and testing </w:t>
        </w:r>
      </w:ins>
      <w:ins w:id="530" w:author="Zero" w:date="2021-04-24T16:25:00Z">
        <w:r>
          <w:t xml:space="preserve">data </w:t>
        </w:r>
      </w:ins>
      <w:ins w:id="531" w:author="Zero" w:date="2021-04-24T16:24:00Z">
        <w:r>
          <w:t>using 0.01 learning rate</w:t>
        </w:r>
      </w:ins>
    </w:p>
    <w:p w14:paraId="169DC4F4" w14:textId="0A593C65" w:rsidR="000B43D1" w:rsidRDefault="001C2548">
      <w:pPr>
        <w:pStyle w:val="figurecaption"/>
        <w:numPr>
          <w:ilvl w:val="0"/>
          <w:numId w:val="0"/>
        </w:numPr>
        <w:rPr>
          <w:ins w:id="532" w:author="Zero" w:date="2021-04-22T20:03:00Z"/>
        </w:rPr>
        <w:pPrChange w:id="533" w:author="Zero" w:date="2021-04-22T20:03:00Z">
          <w:pPr>
            <w:pStyle w:val="BodyText"/>
          </w:pPr>
        </w:pPrChange>
      </w:pPr>
      <w:ins w:id="534" w:author="Zero" w:date="2021-04-24T16:18:00Z">
        <w:r>
          <w:drawing>
            <wp:inline distT="0" distB="0" distL="0" distR="0" wp14:anchorId="1C6EABE9" wp14:editId="28EFA335">
              <wp:extent cx="3089910" cy="1162888"/>
              <wp:effectExtent l="19050" t="19050" r="15240" b="1841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ADADELTA 300 EPOCH.png"/>
                      <pic:cNvPicPr/>
                    </pic:nvPicPr>
                    <pic:blipFill rotWithShape="1">
                      <a:blip r:embed="rId14">
                        <a:extLst>
                          <a:ext uri="{28A0092B-C50C-407E-A947-70E740481C1C}">
                            <a14:useLocalDpi xmlns:a14="http://schemas.microsoft.com/office/drawing/2010/main" val="0"/>
                          </a:ext>
                        </a:extLst>
                      </a:blip>
                      <a:srcRect t="50.005%"/>
                      <a:stretch/>
                    </pic:blipFill>
                    <pic:spPr bwMode="auto">
                      <a:xfrm>
                        <a:off x="0" y="0"/>
                        <a:ext cx="3089910" cy="11628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28B0FB7B" w14:textId="15F258C2" w:rsidR="001C2548" w:rsidRDefault="001C2548" w:rsidP="001C2548">
      <w:pPr>
        <w:pStyle w:val="figurecaption"/>
        <w:rPr>
          <w:ins w:id="535" w:author="Zero" w:date="2021-04-24T16:25:00Z"/>
        </w:rPr>
      </w:pPr>
      <w:ins w:id="536" w:author="Zero" w:date="2021-04-24T16:25:00Z">
        <w:r>
          <w:t>Loss of training and testing data using 0.01 learning rate</w:t>
        </w:r>
      </w:ins>
    </w:p>
    <w:p w14:paraId="0E6030CC" w14:textId="104BC9D0" w:rsidR="00063B5D" w:rsidRDefault="00F57F1A" w:rsidP="00063B5D">
      <w:pPr>
        <w:pStyle w:val="BodyText"/>
        <w:ind w:firstLine="0pt"/>
        <w:rPr>
          <w:ins w:id="537" w:author="Zero" w:date="2021-04-24T17:17:00Z"/>
          <w:lang w:val="en-US"/>
        </w:rPr>
      </w:pPr>
      <w:ins w:id="538" w:author="Zero" w:date="2021-04-24T17:31:00Z">
        <w:r>
          <w:tab/>
        </w:r>
      </w:ins>
      <w:ins w:id="539" w:author="Zero" w:date="2021-04-24T16:26:00Z">
        <w:r w:rsidR="001C2548">
          <w:t>Sementara itu, ketika learning rate diturunkan</w:t>
        </w:r>
      </w:ins>
      <w:ins w:id="540" w:author="Zero" w:date="2021-04-24T17:16:00Z">
        <w:r w:rsidR="00063B5D">
          <w:t xml:space="preserve"> menjadi 0.001 akan terjadi perbedaan nilai akurasi dan loss yang cukup besar selisihnya</w:t>
        </w:r>
      </w:ins>
      <w:ins w:id="541" w:author="Zero" w:date="2021-04-24T17:18:00Z">
        <w:r w:rsidR="00063B5D">
          <w:rPr>
            <w:lang w:val="en-US"/>
          </w:rPr>
          <w:t xml:space="preserve"> pada data testing</w:t>
        </w:r>
      </w:ins>
      <w:ins w:id="542" w:author="Zero" w:date="2021-04-24T17:16:00Z">
        <w:r w:rsidR="00063B5D">
          <w:t>.</w:t>
        </w:r>
      </w:ins>
      <w:ins w:id="543" w:author="Zero" w:date="2021-04-24T17:17:00Z">
        <w:r w:rsidR="00063B5D" w:rsidRPr="00063B5D">
          <w:rPr>
            <w:lang w:val="en-US"/>
          </w:rPr>
          <w:t xml:space="preserve"> </w:t>
        </w:r>
      </w:ins>
      <w:ins w:id="544" w:author="Zero" w:date="2021-04-24T17:18:00Z">
        <w:r w:rsidR="00063B5D">
          <w:rPr>
            <w:lang w:val="en-US"/>
          </w:rPr>
          <w:t>A</w:t>
        </w:r>
      </w:ins>
      <w:ins w:id="545" w:author="Zero" w:date="2021-04-24T17:17:00Z">
        <w:r w:rsidR="00063B5D">
          <w:rPr>
            <w:lang w:val="en-US"/>
          </w:rPr>
          <w:t xml:space="preserve">kurasi training </w:t>
        </w:r>
      </w:ins>
      <w:ins w:id="546" w:author="Zero" w:date="2021-04-24T17:18:00Z">
        <w:r w:rsidR="00063B5D">
          <w:rPr>
            <w:lang w:val="en-US"/>
          </w:rPr>
          <w:t xml:space="preserve">diperoleh </w:t>
        </w:r>
      </w:ins>
      <w:ins w:id="547" w:author="Zero" w:date="2021-04-24T17:27:00Z">
        <w:r>
          <w:rPr>
            <w:lang w:val="en-US"/>
          </w:rPr>
          <w:t xml:space="preserve">sama baiknya, yaitu </w:t>
        </w:r>
      </w:ins>
      <w:ins w:id="548" w:author="Zero" w:date="2021-04-24T17:17:00Z">
        <w:r>
          <w:rPr>
            <w:lang w:val="en-US"/>
          </w:rPr>
          <w:t>sebesar 97</w:t>
        </w:r>
        <w:r w:rsidR="00063B5D">
          <w:rPr>
            <w:lang w:val="en-US"/>
          </w:rPr>
          <w:t>.</w:t>
        </w:r>
        <w:r>
          <w:rPr>
            <w:lang w:val="en-US"/>
          </w:rPr>
          <w:t xml:space="preserve">31%, namun </w:t>
        </w:r>
        <w:r w:rsidR="00063B5D">
          <w:rPr>
            <w:lang w:val="en-US"/>
          </w:rPr>
          <w:t>akurasi testing</w:t>
        </w:r>
      </w:ins>
      <w:ins w:id="549" w:author="Zero" w:date="2021-04-24T17:28:00Z">
        <w:r>
          <w:rPr>
            <w:lang w:val="en-US"/>
          </w:rPr>
          <w:t xml:space="preserve"> hanya mencapai</w:t>
        </w:r>
      </w:ins>
      <w:ins w:id="550" w:author="Zero" w:date="2021-04-24T17:17:00Z">
        <w:r w:rsidR="00063B5D">
          <w:rPr>
            <w:lang w:val="en-US"/>
          </w:rPr>
          <w:t xml:space="preserve"> </w:t>
        </w:r>
        <w:r>
          <w:rPr>
            <w:lang w:val="en-US"/>
          </w:rPr>
          <w:t>81.66</w:t>
        </w:r>
        <w:r w:rsidR="00063B5D">
          <w:rPr>
            <w:lang w:val="en-US"/>
          </w:rPr>
          <w:t xml:space="preserve">% yang ditunjukkan oleh Fig.7. </w:t>
        </w:r>
      </w:ins>
      <w:ins w:id="551" w:author="Zero" w:date="2021-04-24T17:29:00Z">
        <w:r>
          <w:rPr>
            <w:lang w:val="en-US"/>
          </w:rPr>
          <w:t xml:space="preserve">Selama proses training, nilai </w:t>
        </w:r>
      </w:ins>
      <w:ins w:id="552" w:author="Zero" w:date="2021-04-24T17:17:00Z">
        <w:r w:rsidR="00063B5D">
          <w:rPr>
            <w:lang w:val="en-US"/>
          </w:rPr>
          <w:t xml:space="preserve">loss yang dihasilkan sebesar </w:t>
        </w:r>
        <w:r>
          <w:rPr>
            <w:lang w:val="en-US"/>
          </w:rPr>
          <w:t>0.19</w:t>
        </w:r>
        <w:r w:rsidR="00063B5D">
          <w:rPr>
            <w:lang w:val="en-US"/>
          </w:rPr>
          <w:t xml:space="preserve"> untuk data training dan </w:t>
        </w:r>
        <w:r>
          <w:rPr>
            <w:lang w:val="en-US"/>
          </w:rPr>
          <w:t>untuk data testing diperoleh 0.</w:t>
        </w:r>
        <w:r w:rsidR="00063B5D">
          <w:rPr>
            <w:lang w:val="en-US"/>
          </w:rPr>
          <w:t>6</w:t>
        </w:r>
      </w:ins>
      <w:ins w:id="553" w:author="Zero" w:date="2021-04-24T17:30:00Z">
        <w:r>
          <w:rPr>
            <w:lang w:val="en-US"/>
          </w:rPr>
          <w:t>7</w:t>
        </w:r>
      </w:ins>
      <w:ins w:id="554" w:author="Zero" w:date="2021-04-24T17:17:00Z">
        <w:r w:rsidR="00063B5D">
          <w:rPr>
            <w:lang w:val="en-US"/>
          </w:rPr>
          <w:t>, yang diperlihatkan oleh Fig.8.</w:t>
        </w:r>
      </w:ins>
    </w:p>
    <w:p w14:paraId="0D43C107" w14:textId="69972077" w:rsidR="001C2548" w:rsidRDefault="00F57F1A">
      <w:pPr>
        <w:pStyle w:val="figurecaption"/>
        <w:numPr>
          <w:ilvl w:val="0"/>
          <w:numId w:val="0"/>
        </w:numPr>
        <w:rPr>
          <w:ins w:id="555" w:author="Zero" w:date="2021-04-24T17:32:00Z"/>
        </w:rPr>
        <w:pPrChange w:id="556" w:author="Zero" w:date="2021-04-24T16:25:00Z">
          <w:pPr>
            <w:pStyle w:val="figurecaption"/>
          </w:pPr>
        </w:pPrChange>
      </w:pPr>
      <w:ins w:id="557" w:author="Zero" w:date="2021-04-24T17:32:00Z">
        <w:r>
          <w:drawing>
            <wp:inline distT="0" distB="0" distL="0" distR="0" wp14:anchorId="411EC9C6" wp14:editId="3F6D7D93">
              <wp:extent cx="3089910" cy="1163117"/>
              <wp:effectExtent l="19050" t="19050" r="15240" b="1841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SGD 300 EPOCH.png"/>
                      <pic:cNvPicPr/>
                    </pic:nvPicPr>
                    <pic:blipFill rotWithShape="1">
                      <a:blip r:embed="rId15">
                        <a:extLst>
                          <a:ext uri="{28A0092B-C50C-407E-A947-70E740481C1C}">
                            <a14:useLocalDpi xmlns:a14="http://schemas.microsoft.com/office/drawing/2010/main" val="0"/>
                          </a:ext>
                        </a:extLst>
                      </a:blip>
                      <a:srcRect b="49.345%"/>
                      <a:stretch/>
                    </pic:blipFill>
                    <pic:spPr bwMode="auto">
                      <a:xfrm>
                        <a:off x="0" y="0"/>
                        <a:ext cx="3089910" cy="11631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61FDA317" w14:textId="77777777" w:rsidR="00F57F1A" w:rsidRDefault="00F57F1A" w:rsidP="00F57F1A">
      <w:pPr>
        <w:pStyle w:val="figurecaption"/>
        <w:rPr>
          <w:ins w:id="558" w:author="Zero" w:date="2021-04-24T17:32:00Z"/>
        </w:rPr>
      </w:pPr>
      <w:ins w:id="559" w:author="Zero" w:date="2021-04-24T17:32:00Z">
        <w:r>
          <w:t>Loss of training and testing data using 0.01 learning rate</w:t>
        </w:r>
      </w:ins>
    </w:p>
    <w:p w14:paraId="65C56D43" w14:textId="1826576C" w:rsidR="00F57F1A" w:rsidRDefault="00F57F1A">
      <w:pPr>
        <w:pStyle w:val="figurecaption"/>
        <w:numPr>
          <w:ilvl w:val="0"/>
          <w:numId w:val="0"/>
        </w:numPr>
        <w:rPr>
          <w:ins w:id="560" w:author="Zero" w:date="2021-04-24T17:38:00Z"/>
        </w:rPr>
        <w:pPrChange w:id="561" w:author="Zero" w:date="2021-04-24T16:25:00Z">
          <w:pPr>
            <w:pStyle w:val="figurecaption"/>
          </w:pPr>
        </w:pPrChange>
      </w:pPr>
      <w:ins w:id="562" w:author="Zero" w:date="2021-04-24T17:33:00Z">
        <w:r>
          <w:lastRenderedPageBreak/>
          <w:drawing>
            <wp:inline distT="0" distB="0" distL="0" distR="0" wp14:anchorId="23AD241A" wp14:editId="0DAC43EF">
              <wp:extent cx="3089910" cy="1133043"/>
              <wp:effectExtent l="19050" t="19050" r="15240" b="1016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SGD 300 EPOCH.png"/>
                      <pic:cNvPicPr/>
                    </pic:nvPicPr>
                    <pic:blipFill rotWithShape="1">
                      <a:blip r:embed="rId15">
                        <a:extLst>
                          <a:ext uri="{28A0092B-C50C-407E-A947-70E740481C1C}">
                            <a14:useLocalDpi xmlns:a14="http://schemas.microsoft.com/office/drawing/2010/main" val="0"/>
                          </a:ext>
                        </a:extLst>
                      </a:blip>
                      <a:srcRect t="50.655%"/>
                      <a:stretch/>
                    </pic:blipFill>
                    <pic:spPr bwMode="auto">
                      <a:xfrm>
                        <a:off x="0" y="0"/>
                        <a:ext cx="3089910" cy="11330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11F482F5" w14:textId="307946F5" w:rsidR="00F57F1A" w:rsidRDefault="00F57F1A">
      <w:pPr>
        <w:pStyle w:val="figurecaption"/>
        <w:rPr>
          <w:ins w:id="563" w:author="Zero" w:date="2021-04-24T16:25:00Z"/>
        </w:rPr>
      </w:pPr>
      <w:ins w:id="564" w:author="Zero" w:date="2021-04-24T17:38:00Z">
        <w:r>
          <w:t>Loss of training and testing data using 0.01 learning rate</w:t>
        </w:r>
      </w:ins>
    </w:p>
    <w:p w14:paraId="1808A077" w14:textId="0EA0F116" w:rsidR="00CE3F01" w:rsidRPr="00CE3F01" w:rsidRDefault="00CE3F01">
      <w:pPr>
        <w:pStyle w:val="Heading2"/>
        <w:tabs>
          <w:tab w:val="clear" w:pos="74.75pt"/>
          <w:tab w:val="num" w:pos="18pt"/>
        </w:tabs>
        <w:ind w:start="14.40pt"/>
        <w:rPr>
          <w:rFonts w:eastAsiaTheme="minorEastAsia"/>
          <w:lang w:val="id-ID" w:eastAsia="ko-KR"/>
          <w:rPrChange w:id="565" w:author="Zero" w:date="2021-04-24T13:03:00Z">
            <w:rPr/>
          </w:rPrChange>
        </w:rPr>
        <w:pPrChange w:id="566" w:author="Zero" w:date="2021-04-24T13:03:00Z">
          <w:pPr>
            <w:pStyle w:val="BodyText"/>
          </w:pPr>
        </w:pPrChange>
      </w:pPr>
      <w:ins w:id="567" w:author="Zero" w:date="2021-04-24T13:03:00Z">
        <w:r>
          <w:rPr>
            <w:rFonts w:eastAsiaTheme="minorEastAsia"/>
            <w:lang w:eastAsia="ko-KR"/>
          </w:rPr>
          <w:t>Compare With CNN and Without CNN</w:t>
        </w:r>
      </w:ins>
    </w:p>
    <w:p w14:paraId="1816521D" w14:textId="56181EB5" w:rsidR="009303D9" w:rsidRDefault="00BD6BE5" w:rsidP="00E7596C">
      <w:pPr>
        <w:pStyle w:val="BodyText"/>
        <w:rPr>
          <w:lang w:val="en-US"/>
        </w:rPr>
      </w:pPr>
      <w:r>
        <w:rPr>
          <w:lang w:val="en-US"/>
        </w:rPr>
        <w:t>E</w:t>
      </w:r>
      <w:ins w:id="568" w:author="Zero" w:date="2021-04-22T20:08:00Z">
        <w:r w:rsidR="000B43D1">
          <w:rPr>
            <w:lang w:val="en-US"/>
          </w:rPr>
          <w:t>ks</w:t>
        </w:r>
      </w:ins>
      <w:del w:id="569" w:author="Zero" w:date="2021-04-22T20:08:00Z">
        <w:r w:rsidDel="000B43D1">
          <w:rPr>
            <w:lang w:val="en-US"/>
          </w:rPr>
          <w:delText>sk</w:delText>
        </w:r>
      </w:del>
      <w:r>
        <w:rPr>
          <w:lang w:val="en-US"/>
        </w:rPr>
        <w:t xml:space="preserve">perimen </w:t>
      </w:r>
      <w:del w:id="570" w:author="Zero" w:date="2021-04-22T20:04:00Z">
        <w:r w:rsidDel="000B43D1">
          <w:rPr>
            <w:lang w:val="en-US"/>
          </w:rPr>
          <w:delText xml:space="preserve">pertama </w:delText>
        </w:r>
      </w:del>
      <w:ins w:id="571" w:author="Zero" w:date="2021-04-22T20:04:00Z">
        <w:r w:rsidR="000B43D1">
          <w:rPr>
            <w:lang w:val="en-US"/>
          </w:rPr>
          <w:t xml:space="preserve">kedua </w:t>
        </w:r>
      </w:ins>
      <w:r>
        <w:rPr>
          <w:lang w:val="en-US"/>
        </w:rPr>
        <w:t>yang dilakukan pada penelitian ini adalah membandingkan penggunaan CNN</w:t>
      </w:r>
      <w:ins w:id="572" w:author="Zero" w:date="2021-04-22T20:04:00Z">
        <w:r w:rsidR="000B43D1">
          <w:rPr>
            <w:lang w:val="en-US"/>
          </w:rPr>
          <w:t xml:space="preserve"> sebagai metode ekstraksi kanal</w:t>
        </w:r>
      </w:ins>
      <w:r>
        <w:rPr>
          <w:lang w:val="en-US"/>
        </w:rPr>
        <w:t xml:space="preserve"> dengan </w:t>
      </w:r>
      <w:r>
        <w:t xml:space="preserve">yang tidak, </w:t>
      </w:r>
      <w:r>
        <w:rPr>
          <w:lang w:val="en-US"/>
        </w:rPr>
        <w:t>Hasil</w:t>
      </w:r>
      <w:ins w:id="573" w:author="Zero" w:date="2021-04-22T20:04:00Z">
        <w:r w:rsidR="000B43D1">
          <w:rPr>
            <w:lang w:val="en-US"/>
          </w:rPr>
          <w:t xml:space="preserve"> eksperimen tersebut </w:t>
        </w:r>
      </w:ins>
      <w:del w:id="574" w:author="Zero" w:date="2021-04-22T20:04:00Z">
        <w:r w:rsidDel="000B43D1">
          <w:rPr>
            <w:lang w:val="en-US"/>
          </w:rPr>
          <w:delText xml:space="preserve">nya </w:delText>
        </w:r>
      </w:del>
      <w:r>
        <w:rPr>
          <w:lang w:val="en-US"/>
        </w:rPr>
        <w:t xml:space="preserve">dapat dilihat pada </w:t>
      </w:r>
      <w:del w:id="575" w:author="Zero" w:date="2021-04-25T20:20:00Z">
        <w:r w:rsidDel="004E51E0">
          <w:rPr>
            <w:lang w:val="en-US"/>
          </w:rPr>
          <w:delText xml:space="preserve">Tabel </w:delText>
        </w:r>
      </w:del>
      <w:ins w:id="576" w:author="Zero" w:date="2021-04-25T20:20:00Z">
        <w:r w:rsidR="004E51E0">
          <w:rPr>
            <w:lang w:val="en-US"/>
          </w:rPr>
          <w:t>Table</w:t>
        </w:r>
        <w:r w:rsidR="004E51E0">
          <w:rPr>
            <w:lang w:val="en-US"/>
          </w:rPr>
          <w:t xml:space="preserve"> </w:t>
        </w:r>
      </w:ins>
      <w:r>
        <w:rPr>
          <w:lang w:val="en-US"/>
        </w:rPr>
        <w:t xml:space="preserve">III. </w:t>
      </w:r>
    </w:p>
    <w:p w14:paraId="2B58DB7B" w14:textId="77777777" w:rsidR="006F5615" w:rsidRPr="006F5615" w:rsidRDefault="006F5615" w:rsidP="006F5615">
      <w:pPr>
        <w:pStyle w:val="tablehead"/>
        <w:rPr>
          <w:lang w:val="en-GB"/>
        </w:rPr>
      </w:pPr>
      <w:r>
        <w:t>PERBANDINGAN CNN DAN NON CNN</w:t>
      </w:r>
    </w:p>
    <w:tbl>
      <w:tblPr>
        <w:tblStyle w:val="TableGrid"/>
        <w:tblW w:w="209pt" w:type="dxa"/>
        <w:jc w:val="center"/>
        <w:tblLook w:firstRow="1" w:lastRow="0" w:firstColumn="1" w:lastColumn="0" w:noHBand="0" w:noVBand="1"/>
      </w:tblPr>
      <w:tblGrid>
        <w:gridCol w:w="1051"/>
        <w:gridCol w:w="768"/>
        <w:gridCol w:w="926"/>
        <w:gridCol w:w="768"/>
        <w:gridCol w:w="926"/>
        <w:tblGridChange w:id="577">
          <w:tblGrid>
            <w:gridCol w:w="1051"/>
            <w:gridCol w:w="1"/>
            <w:gridCol w:w="767"/>
            <w:gridCol w:w="4"/>
            <w:gridCol w:w="857"/>
            <w:gridCol w:w="65"/>
            <w:gridCol w:w="551"/>
            <w:gridCol w:w="217"/>
            <w:gridCol w:w="667"/>
            <w:gridCol w:w="259"/>
          </w:tblGrid>
        </w:tblGridChange>
      </w:tblGrid>
      <w:tr w:rsidR="00BD6BE5" w:rsidRPr="001C2D0C" w14:paraId="2FB3A616" w14:textId="77777777" w:rsidTr="005D1C98">
        <w:trPr>
          <w:jc w:val="center"/>
        </w:trPr>
        <w:tc>
          <w:tcPr>
            <w:tcW w:w="52.60pt" w:type="dxa"/>
            <w:vMerge w:val="restart"/>
            <w:vAlign w:val="center"/>
          </w:tcPr>
          <w:p w14:paraId="0AE8D953" w14:textId="77777777" w:rsidR="00BD6BE5" w:rsidRPr="001C2D0C" w:rsidRDefault="006F5615" w:rsidP="008C54FA">
            <w:pPr>
              <w:pStyle w:val="BodyText"/>
              <w:ind w:firstLine="0pt"/>
              <w:jc w:val="center"/>
              <w:rPr>
                <w:b/>
                <w:bCs/>
                <w:sz w:val="16"/>
                <w:szCs w:val="16"/>
                <w:lang w:val="en-US"/>
              </w:rPr>
            </w:pPr>
            <w:bookmarkStart w:id="578" w:name="_Hlk43188008"/>
            <w:r>
              <w:rPr>
                <w:b/>
                <w:bCs/>
                <w:sz w:val="16"/>
                <w:szCs w:val="16"/>
                <w:lang w:val="en-US"/>
              </w:rPr>
              <w:t>Penggunaan CNN</w:t>
            </w:r>
          </w:p>
        </w:tc>
        <w:tc>
          <w:tcPr>
            <w:tcW w:w="81.40pt" w:type="dxa"/>
            <w:gridSpan w:val="2"/>
            <w:vAlign w:val="center"/>
          </w:tcPr>
          <w:p w14:paraId="21E5FE40" w14:textId="77777777" w:rsidR="00BD6BE5" w:rsidRPr="001C2D0C" w:rsidRDefault="006F5615" w:rsidP="008C54FA">
            <w:pPr>
              <w:pStyle w:val="BodyText"/>
              <w:ind w:firstLine="0pt"/>
              <w:jc w:val="center"/>
              <w:rPr>
                <w:b/>
                <w:bCs/>
                <w:sz w:val="16"/>
                <w:szCs w:val="16"/>
                <w:lang w:val="en-US"/>
              </w:rPr>
            </w:pPr>
            <w:r>
              <w:rPr>
                <w:b/>
                <w:bCs/>
                <w:sz w:val="16"/>
                <w:szCs w:val="16"/>
                <w:lang w:val="en-US"/>
              </w:rPr>
              <w:t>SGD</w:t>
            </w:r>
          </w:p>
        </w:tc>
        <w:tc>
          <w:tcPr>
            <w:tcW w:w="75pt" w:type="dxa"/>
            <w:gridSpan w:val="2"/>
            <w:vAlign w:val="center"/>
          </w:tcPr>
          <w:p w14:paraId="0F57A077" w14:textId="77777777" w:rsidR="00BD6BE5" w:rsidRPr="001C2D0C" w:rsidRDefault="00BD6BE5" w:rsidP="008C54FA">
            <w:pPr>
              <w:pStyle w:val="BodyText"/>
              <w:ind w:firstLine="0pt"/>
              <w:jc w:val="center"/>
              <w:rPr>
                <w:b/>
                <w:bCs/>
                <w:sz w:val="16"/>
                <w:szCs w:val="16"/>
                <w:lang w:val="en-US"/>
              </w:rPr>
            </w:pPr>
            <w:r w:rsidRPr="001C2D0C">
              <w:rPr>
                <w:b/>
                <w:bCs/>
                <w:sz w:val="16"/>
                <w:szCs w:val="16"/>
                <w:lang w:val="en-US"/>
              </w:rPr>
              <w:t>AdaDelta</w:t>
            </w:r>
          </w:p>
        </w:tc>
      </w:tr>
      <w:tr w:rsidR="00BD6BE5" w:rsidRPr="001C2D0C" w14:paraId="5BA44C84" w14:textId="77777777" w:rsidTr="005D1C98">
        <w:tblPrEx>
          <w:tblW w:w="209pt" w:type="dxa"/>
          <w:jc w:val="center"/>
          <w:tblPrExChange w:id="579" w:author="Zero" w:date="2021-04-14T21:15:00Z">
            <w:tblPrEx>
              <w:tblW w:w="209pt" w:type="dxa"/>
              <w:jc w:val="center"/>
            </w:tblPrEx>
          </w:tblPrExChange>
        </w:tblPrEx>
        <w:trPr>
          <w:jc w:val="center"/>
          <w:trPrChange w:id="580" w:author="Zero" w:date="2021-04-14T21:15:00Z">
            <w:trPr>
              <w:gridAfter w:val="0"/>
              <w:jc w:val="center"/>
            </w:trPr>
          </w:trPrChange>
        </w:trPr>
        <w:tc>
          <w:tcPr>
            <w:tcW w:w="52.60pt" w:type="dxa"/>
            <w:vMerge/>
            <w:vAlign w:val="center"/>
            <w:tcPrChange w:id="581" w:author="Zero" w:date="2021-04-14T21:15:00Z">
              <w:tcPr>
                <w:tcW w:w="52.55pt" w:type="dxa"/>
                <w:gridSpan w:val="2"/>
                <w:vMerge/>
                <w:vAlign w:val="center"/>
              </w:tcPr>
            </w:tcPrChange>
          </w:tcPr>
          <w:p w14:paraId="19F75DF4" w14:textId="77777777" w:rsidR="00BD6BE5" w:rsidRPr="001C2D0C" w:rsidRDefault="00BD6BE5" w:rsidP="008C54FA">
            <w:pPr>
              <w:pStyle w:val="BodyText"/>
              <w:ind w:firstLine="0pt"/>
              <w:jc w:val="center"/>
              <w:rPr>
                <w:b/>
                <w:bCs/>
                <w:sz w:val="16"/>
                <w:szCs w:val="16"/>
                <w:lang w:val="en-US"/>
              </w:rPr>
            </w:pPr>
          </w:p>
        </w:tc>
        <w:tc>
          <w:tcPr>
            <w:tcW w:w="38.55pt" w:type="dxa"/>
            <w:tcPrChange w:id="582" w:author="Zero" w:date="2021-04-14T21:15:00Z">
              <w:tcPr>
                <w:tcW w:w="40.25pt" w:type="dxa"/>
                <w:gridSpan w:val="2"/>
                <w:vAlign w:val="center"/>
              </w:tcPr>
            </w:tcPrChange>
          </w:tcPr>
          <w:p w14:paraId="41DC29D0" w14:textId="77777777" w:rsidR="00BD6BE5" w:rsidRPr="001C2D0C" w:rsidRDefault="00BD6BE5" w:rsidP="00D04FEB">
            <w:pPr>
              <w:pStyle w:val="BodyText"/>
              <w:ind w:firstLine="0pt"/>
              <w:jc w:val="center"/>
              <w:rPr>
                <w:b/>
                <w:bCs/>
                <w:sz w:val="16"/>
                <w:szCs w:val="16"/>
                <w:lang w:val="en-US"/>
              </w:rPr>
            </w:pPr>
            <w:del w:id="583" w:author="Zero" w:date="2021-04-14T21:14:00Z">
              <w:r w:rsidRPr="001C2D0C" w:rsidDel="00D04FEB">
                <w:rPr>
                  <w:b/>
                  <w:bCs/>
                  <w:sz w:val="16"/>
                  <w:szCs w:val="16"/>
                  <w:lang w:val="en-US"/>
                </w:rPr>
                <w:delText>Val</w:delText>
              </w:r>
            </w:del>
            <w:r w:rsidRPr="001C2D0C">
              <w:rPr>
                <w:b/>
                <w:bCs/>
                <w:sz w:val="16"/>
                <w:szCs w:val="16"/>
                <w:lang w:val="en-US"/>
              </w:rPr>
              <w:t xml:space="preserve"> Loss</w:t>
            </w:r>
          </w:p>
        </w:tc>
        <w:tc>
          <w:tcPr>
            <w:tcW w:w="42.85pt" w:type="dxa"/>
            <w:tcPrChange w:id="584" w:author="Zero" w:date="2021-04-14T21:15:00Z">
              <w:tcPr>
                <w:tcW w:w="40.35pt" w:type="dxa"/>
                <w:vAlign w:val="center"/>
              </w:tcPr>
            </w:tcPrChange>
          </w:tcPr>
          <w:p w14:paraId="363CF80A" w14:textId="5D8B2813" w:rsidR="00BD6BE5" w:rsidRPr="001C2D0C" w:rsidRDefault="00D04FEB">
            <w:pPr>
              <w:pStyle w:val="BodyText"/>
              <w:ind w:firstLine="0pt"/>
              <w:jc w:val="center"/>
              <w:rPr>
                <w:b/>
                <w:bCs/>
                <w:sz w:val="16"/>
                <w:szCs w:val="16"/>
                <w:lang w:val="en-US"/>
              </w:rPr>
            </w:pPr>
            <w:ins w:id="585" w:author="Zero" w:date="2021-04-14T21:15:00Z">
              <w:r>
                <w:rPr>
                  <w:b/>
                  <w:bCs/>
                  <w:sz w:val="16"/>
                  <w:szCs w:val="16"/>
                  <w:lang w:val="en-US"/>
                </w:rPr>
                <w:t>A</w:t>
              </w:r>
            </w:ins>
            <w:del w:id="586" w:author="Zero" w:date="2021-04-14T21:14:00Z">
              <w:r w:rsidR="00BD6BE5" w:rsidRPr="001C2D0C" w:rsidDel="00D04FEB">
                <w:rPr>
                  <w:b/>
                  <w:bCs/>
                  <w:sz w:val="16"/>
                  <w:szCs w:val="16"/>
                  <w:lang w:val="en-US"/>
                </w:rPr>
                <w:delText>Val A</w:delText>
              </w:r>
            </w:del>
            <w:r w:rsidR="00BD6BE5" w:rsidRPr="001C2D0C">
              <w:rPr>
                <w:b/>
                <w:bCs/>
                <w:sz w:val="16"/>
                <w:szCs w:val="16"/>
                <w:lang w:val="en-US"/>
              </w:rPr>
              <w:t>cc</w:t>
            </w:r>
            <w:ins w:id="587" w:author="Zero" w:date="2021-04-14T21:15:00Z">
              <w:r>
                <w:rPr>
                  <w:b/>
                  <w:bCs/>
                  <w:sz w:val="16"/>
                  <w:szCs w:val="16"/>
                  <w:lang w:val="en-US"/>
                </w:rPr>
                <w:t>uracy</w:t>
              </w:r>
            </w:ins>
            <w:r w:rsidR="00BD6BE5" w:rsidRPr="001C2D0C">
              <w:rPr>
                <w:b/>
                <w:bCs/>
                <w:sz w:val="16"/>
                <w:szCs w:val="16"/>
                <w:lang w:val="en-US"/>
              </w:rPr>
              <w:t xml:space="preserve"> (%)</w:t>
            </w:r>
          </w:p>
        </w:tc>
        <w:tc>
          <w:tcPr>
            <w:tcW w:w="30.80pt" w:type="dxa"/>
            <w:tcPrChange w:id="588" w:author="Zero" w:date="2021-04-14T21:15:00Z">
              <w:tcPr>
                <w:tcW w:w="31.45pt" w:type="dxa"/>
                <w:gridSpan w:val="2"/>
                <w:vAlign w:val="center"/>
              </w:tcPr>
            </w:tcPrChange>
          </w:tcPr>
          <w:p w14:paraId="5C046B8D" w14:textId="77777777" w:rsidR="00BD6BE5" w:rsidRPr="001C2D0C" w:rsidRDefault="00BD6BE5">
            <w:pPr>
              <w:pStyle w:val="BodyText"/>
              <w:ind w:firstLine="0pt"/>
              <w:jc w:val="center"/>
              <w:rPr>
                <w:b/>
                <w:bCs/>
                <w:sz w:val="16"/>
                <w:szCs w:val="16"/>
                <w:lang w:val="en-US"/>
              </w:rPr>
            </w:pPr>
            <w:del w:id="589" w:author="Zero" w:date="2021-04-14T21:15:00Z">
              <w:r w:rsidRPr="001C2D0C" w:rsidDel="00D04FEB">
                <w:rPr>
                  <w:b/>
                  <w:bCs/>
                  <w:sz w:val="16"/>
                  <w:szCs w:val="16"/>
                  <w:lang w:val="en-US"/>
                </w:rPr>
                <w:delText xml:space="preserve">Val </w:delText>
              </w:r>
            </w:del>
            <w:r w:rsidRPr="001C2D0C">
              <w:rPr>
                <w:b/>
                <w:bCs/>
                <w:sz w:val="16"/>
                <w:szCs w:val="16"/>
                <w:lang w:val="en-US"/>
              </w:rPr>
              <w:t>Loss</w:t>
            </w:r>
          </w:p>
        </w:tc>
        <w:tc>
          <w:tcPr>
            <w:tcW w:w="44.20pt" w:type="dxa"/>
            <w:tcPrChange w:id="590" w:author="Zero" w:date="2021-04-14T21:15:00Z">
              <w:tcPr>
                <w:tcW w:w="44.40pt" w:type="dxa"/>
                <w:gridSpan w:val="2"/>
                <w:vAlign w:val="center"/>
              </w:tcPr>
            </w:tcPrChange>
          </w:tcPr>
          <w:p w14:paraId="309EEAD9" w14:textId="0CF8F027" w:rsidR="00BD6BE5" w:rsidRPr="001C2D0C" w:rsidRDefault="00D04FEB">
            <w:pPr>
              <w:pStyle w:val="BodyText"/>
              <w:ind w:firstLine="0pt"/>
              <w:jc w:val="center"/>
              <w:rPr>
                <w:b/>
                <w:bCs/>
                <w:sz w:val="16"/>
                <w:szCs w:val="16"/>
                <w:lang w:val="en-US"/>
              </w:rPr>
            </w:pPr>
            <w:ins w:id="591" w:author="Zero" w:date="2021-04-14T21:15:00Z">
              <w:r>
                <w:rPr>
                  <w:b/>
                  <w:bCs/>
                  <w:sz w:val="16"/>
                  <w:szCs w:val="16"/>
                  <w:lang w:val="en-US"/>
                </w:rPr>
                <w:t>A</w:t>
              </w:r>
              <w:r w:rsidRPr="001C2D0C">
                <w:rPr>
                  <w:b/>
                  <w:bCs/>
                  <w:sz w:val="16"/>
                  <w:szCs w:val="16"/>
                  <w:lang w:val="en-US"/>
                </w:rPr>
                <w:t>cc</w:t>
              </w:r>
              <w:r>
                <w:rPr>
                  <w:b/>
                  <w:bCs/>
                  <w:sz w:val="16"/>
                  <w:szCs w:val="16"/>
                  <w:lang w:val="en-US"/>
                </w:rPr>
                <w:t>uracy</w:t>
              </w:r>
              <w:r w:rsidRPr="001C2D0C">
                <w:rPr>
                  <w:b/>
                  <w:bCs/>
                  <w:sz w:val="16"/>
                  <w:szCs w:val="16"/>
                  <w:lang w:val="en-US"/>
                </w:rPr>
                <w:t xml:space="preserve"> (%)</w:t>
              </w:r>
            </w:ins>
            <w:del w:id="592" w:author="Zero" w:date="2021-04-14T21:15:00Z">
              <w:r w:rsidR="00BD6BE5" w:rsidRPr="001C2D0C" w:rsidDel="00D04FEB">
                <w:rPr>
                  <w:b/>
                  <w:bCs/>
                  <w:sz w:val="16"/>
                  <w:szCs w:val="16"/>
                  <w:lang w:val="en-US"/>
                </w:rPr>
                <w:delText>Val Acc (%)</w:delText>
              </w:r>
            </w:del>
          </w:p>
        </w:tc>
      </w:tr>
      <w:tr w:rsidR="005D1C98" w:rsidRPr="001C2D0C" w14:paraId="21FA4F7F" w14:textId="77777777" w:rsidTr="005D1C98">
        <w:trPr>
          <w:jc w:val="center"/>
        </w:trPr>
        <w:tc>
          <w:tcPr>
            <w:tcW w:w="52.60pt" w:type="dxa"/>
            <w:vAlign w:val="center"/>
          </w:tcPr>
          <w:p w14:paraId="49183AF2" w14:textId="35579F77" w:rsidR="005D1C98" w:rsidRPr="001C2D0C" w:rsidRDefault="005D1C98">
            <w:pPr>
              <w:pStyle w:val="BodyText"/>
              <w:spacing w:after="0pt"/>
              <w:ind w:firstLine="0pt"/>
              <w:jc w:val="start"/>
              <w:rPr>
                <w:sz w:val="16"/>
                <w:szCs w:val="16"/>
              </w:rPr>
              <w:pPrChange w:id="593" w:author="Zero" w:date="2021-04-18T21:35:00Z">
                <w:pPr>
                  <w:pStyle w:val="BodyText"/>
                  <w:spacing w:after="0pt"/>
                  <w:ind w:firstLine="0pt"/>
                  <w:jc w:val="center"/>
                </w:pPr>
              </w:pPrChange>
            </w:pPr>
            <w:r>
              <w:rPr>
                <w:sz w:val="16"/>
                <w:szCs w:val="16"/>
                <w:lang w:val="en-US"/>
              </w:rPr>
              <w:t xml:space="preserve">Dengan </w:t>
            </w:r>
            <w:del w:id="594" w:author="Zero" w:date="2021-04-18T21:35:00Z">
              <w:r w:rsidDel="005D1C98">
                <w:rPr>
                  <w:sz w:val="16"/>
                  <w:szCs w:val="16"/>
                  <w:lang w:val="en-US"/>
                </w:rPr>
                <w:delText>CNN</w:delText>
              </w:r>
            </w:del>
          </w:p>
        </w:tc>
        <w:tc>
          <w:tcPr>
            <w:tcW w:w="38.55pt" w:type="dxa"/>
            <w:vAlign w:val="center"/>
          </w:tcPr>
          <w:p w14:paraId="419A2B55" w14:textId="04E00FA1" w:rsidR="005D1C98" w:rsidRPr="001C2D0C" w:rsidRDefault="005D1C98" w:rsidP="005D1C98">
            <w:pPr>
              <w:pStyle w:val="BodyText"/>
              <w:spacing w:after="0pt"/>
              <w:ind w:firstLine="0pt"/>
              <w:jc w:val="center"/>
              <w:rPr>
                <w:sz w:val="16"/>
                <w:szCs w:val="16"/>
              </w:rPr>
            </w:pPr>
            <w:ins w:id="595" w:author="Zero" w:date="2021-04-18T21:37:00Z">
              <w:r>
                <w:rPr>
                  <w:sz w:val="16"/>
                  <w:szCs w:val="16"/>
                </w:rPr>
                <w:t>0.</w:t>
              </w:r>
              <w:r>
                <w:rPr>
                  <w:sz w:val="16"/>
                  <w:szCs w:val="16"/>
                  <w:lang w:val="en-US"/>
                </w:rPr>
                <w:t>3</w:t>
              </w:r>
              <w:r>
                <w:rPr>
                  <w:sz w:val="16"/>
                  <w:szCs w:val="16"/>
                </w:rPr>
                <w:t>6</w:t>
              </w:r>
            </w:ins>
          </w:p>
        </w:tc>
        <w:tc>
          <w:tcPr>
            <w:tcW w:w="42.85pt" w:type="dxa"/>
            <w:vAlign w:val="center"/>
          </w:tcPr>
          <w:p w14:paraId="527D386A" w14:textId="22C4501B" w:rsidR="005D1C98" w:rsidRPr="001C2D0C" w:rsidRDefault="005D1C98" w:rsidP="005D1C98">
            <w:pPr>
              <w:pStyle w:val="BodyText"/>
              <w:spacing w:after="0pt"/>
              <w:ind w:firstLine="0pt"/>
              <w:jc w:val="center"/>
              <w:rPr>
                <w:sz w:val="16"/>
                <w:szCs w:val="16"/>
              </w:rPr>
            </w:pPr>
            <w:ins w:id="596" w:author="Zero" w:date="2021-04-18T21:37:00Z">
              <w:r>
                <w:rPr>
                  <w:sz w:val="16"/>
                  <w:szCs w:val="16"/>
                  <w:lang w:val="en-US"/>
                </w:rPr>
                <w:t>89.38</w:t>
              </w:r>
            </w:ins>
          </w:p>
        </w:tc>
        <w:tc>
          <w:tcPr>
            <w:tcW w:w="30.80pt" w:type="dxa"/>
            <w:vAlign w:val="center"/>
          </w:tcPr>
          <w:p w14:paraId="28EA20DD" w14:textId="6041F39F" w:rsidR="005D1C98" w:rsidRPr="001C2D0C" w:rsidRDefault="005D1C98" w:rsidP="005D1C98">
            <w:pPr>
              <w:pStyle w:val="BodyText"/>
              <w:spacing w:after="0pt"/>
              <w:ind w:firstLine="0pt"/>
              <w:jc w:val="center"/>
              <w:rPr>
                <w:b/>
                <w:sz w:val="16"/>
                <w:szCs w:val="16"/>
              </w:rPr>
            </w:pPr>
            <w:ins w:id="597" w:author="Zero" w:date="2021-04-18T21:37:00Z">
              <w:r>
                <w:rPr>
                  <w:sz w:val="16"/>
                  <w:szCs w:val="16"/>
                  <w:lang w:val="en-US"/>
                </w:rPr>
                <w:t>0.44</w:t>
              </w:r>
            </w:ins>
          </w:p>
        </w:tc>
        <w:tc>
          <w:tcPr>
            <w:tcW w:w="44.20pt" w:type="dxa"/>
            <w:vAlign w:val="center"/>
          </w:tcPr>
          <w:p w14:paraId="38FB7668" w14:textId="5D2C1678" w:rsidR="005D1C98" w:rsidRPr="001C2D0C" w:rsidRDefault="005D1C98" w:rsidP="005D1C98">
            <w:pPr>
              <w:pStyle w:val="BodyText"/>
              <w:spacing w:after="0pt"/>
              <w:ind w:firstLine="0pt"/>
              <w:jc w:val="center"/>
              <w:rPr>
                <w:b/>
                <w:sz w:val="16"/>
                <w:szCs w:val="16"/>
              </w:rPr>
            </w:pPr>
            <w:ins w:id="598" w:author="Zero" w:date="2021-04-18T21:37:00Z">
              <w:r>
                <w:rPr>
                  <w:sz w:val="16"/>
                  <w:szCs w:val="16"/>
                  <w:lang w:val="en-US"/>
                </w:rPr>
                <w:t>84.61</w:t>
              </w:r>
            </w:ins>
          </w:p>
        </w:tc>
      </w:tr>
      <w:tr w:rsidR="00BD6BE5" w:rsidRPr="001C2D0C" w14:paraId="68F790A2" w14:textId="77777777" w:rsidTr="008F3C43">
        <w:tblPrEx>
          <w:tblW w:w="209pt" w:type="dxa"/>
          <w:jc w:val="center"/>
          <w:tblPrExChange w:id="599" w:author="Zero" w:date="2021-04-24T13:21:00Z">
            <w:tblPrEx>
              <w:tblW w:w="209pt" w:type="dxa"/>
              <w:jc w:val="center"/>
            </w:tblPrEx>
          </w:tblPrExChange>
        </w:tblPrEx>
        <w:trPr>
          <w:trHeight w:val="322"/>
          <w:jc w:val="center"/>
          <w:trPrChange w:id="600" w:author="Zero" w:date="2021-04-24T13:21:00Z">
            <w:trPr>
              <w:jc w:val="center"/>
            </w:trPr>
          </w:trPrChange>
        </w:trPr>
        <w:tc>
          <w:tcPr>
            <w:tcW w:w="52.60pt" w:type="dxa"/>
            <w:vAlign w:val="center"/>
            <w:tcPrChange w:id="601" w:author="Zero" w:date="2021-04-24T13:21:00Z">
              <w:tcPr>
                <w:tcW w:w="52.60pt" w:type="dxa"/>
                <w:vAlign w:val="center"/>
              </w:tcPr>
            </w:tcPrChange>
          </w:tcPr>
          <w:p w14:paraId="1AC87B34" w14:textId="7D8D56CB" w:rsidR="00BD6BE5" w:rsidRPr="006F5615" w:rsidRDefault="006F5615">
            <w:pPr>
              <w:pStyle w:val="BodyText"/>
              <w:spacing w:after="0pt"/>
              <w:ind w:firstLine="0pt"/>
              <w:jc w:val="start"/>
              <w:rPr>
                <w:sz w:val="16"/>
                <w:szCs w:val="16"/>
                <w:lang w:val="en-US"/>
              </w:rPr>
              <w:pPrChange w:id="602" w:author="Zero" w:date="2021-04-18T21:35:00Z">
                <w:pPr>
                  <w:pStyle w:val="BodyText"/>
                  <w:spacing w:after="0pt"/>
                  <w:ind w:firstLine="0pt"/>
                  <w:jc w:val="center"/>
                </w:pPr>
              </w:pPrChange>
            </w:pPr>
            <w:r>
              <w:rPr>
                <w:sz w:val="16"/>
                <w:szCs w:val="16"/>
                <w:lang w:val="en-US"/>
              </w:rPr>
              <w:t xml:space="preserve">Tanpa </w:t>
            </w:r>
            <w:del w:id="603" w:author="Zero" w:date="2021-04-18T21:35:00Z">
              <w:r w:rsidDel="005D1C98">
                <w:rPr>
                  <w:sz w:val="16"/>
                  <w:szCs w:val="16"/>
                  <w:lang w:val="en-US"/>
                </w:rPr>
                <w:delText>CNN</w:delText>
              </w:r>
            </w:del>
          </w:p>
        </w:tc>
        <w:tc>
          <w:tcPr>
            <w:tcW w:w="38.55pt" w:type="dxa"/>
            <w:vAlign w:val="center"/>
            <w:tcPrChange w:id="604" w:author="Zero" w:date="2021-04-24T13:21:00Z">
              <w:tcPr>
                <w:tcW w:w="38.55pt" w:type="dxa"/>
                <w:gridSpan w:val="2"/>
                <w:vAlign w:val="center"/>
              </w:tcPr>
            </w:tcPrChange>
          </w:tcPr>
          <w:p w14:paraId="182B38FC" w14:textId="1454ECA7" w:rsidR="00BD6BE5" w:rsidRPr="001C2D0C" w:rsidRDefault="005D1C98" w:rsidP="008C54FA">
            <w:pPr>
              <w:pStyle w:val="BodyText"/>
              <w:spacing w:after="0pt"/>
              <w:ind w:firstLine="0pt"/>
              <w:jc w:val="center"/>
              <w:rPr>
                <w:sz w:val="16"/>
                <w:szCs w:val="16"/>
              </w:rPr>
            </w:pPr>
            <w:ins w:id="605" w:author="Zero" w:date="2021-04-18T21:37:00Z">
              <w:r>
                <w:rPr>
                  <w:sz w:val="16"/>
                  <w:szCs w:val="16"/>
                  <w:lang w:val="en-US"/>
                </w:rPr>
                <w:t>1.07</w:t>
              </w:r>
            </w:ins>
            <w:del w:id="606" w:author="Zero" w:date="2021-04-18T21:37:00Z">
              <w:r w:rsidR="006F5615" w:rsidDel="005D1C98">
                <w:rPr>
                  <w:sz w:val="16"/>
                  <w:szCs w:val="16"/>
                </w:rPr>
                <w:delText>0.6</w:delText>
              </w:r>
            </w:del>
            <w:del w:id="607" w:author="Zero" w:date="2021-04-18T21:36:00Z">
              <w:r w:rsidR="006F5615" w:rsidDel="005D1C98">
                <w:rPr>
                  <w:sz w:val="16"/>
                  <w:szCs w:val="16"/>
                </w:rPr>
                <w:delText>4</w:delText>
              </w:r>
            </w:del>
          </w:p>
        </w:tc>
        <w:tc>
          <w:tcPr>
            <w:tcW w:w="42.85pt" w:type="dxa"/>
            <w:vAlign w:val="center"/>
            <w:tcPrChange w:id="608" w:author="Zero" w:date="2021-04-24T13:21:00Z">
              <w:tcPr>
                <w:tcW w:w="42.85pt" w:type="dxa"/>
                <w:gridSpan w:val="3"/>
                <w:vAlign w:val="center"/>
              </w:tcPr>
            </w:tcPrChange>
          </w:tcPr>
          <w:p w14:paraId="4D35CCC6" w14:textId="518620C9" w:rsidR="00BD6BE5" w:rsidRPr="006F5615" w:rsidRDefault="005D1C98" w:rsidP="008C54FA">
            <w:pPr>
              <w:pStyle w:val="BodyText"/>
              <w:spacing w:after="0pt"/>
              <w:ind w:firstLine="0pt"/>
              <w:jc w:val="center"/>
              <w:rPr>
                <w:sz w:val="16"/>
                <w:szCs w:val="16"/>
                <w:lang w:val="en-US"/>
              </w:rPr>
            </w:pPr>
            <w:ins w:id="609" w:author="Zero" w:date="2021-04-18T21:37:00Z">
              <w:r>
                <w:rPr>
                  <w:sz w:val="16"/>
                  <w:szCs w:val="16"/>
                  <w:lang w:val="en-US"/>
                </w:rPr>
                <w:t>76.18</w:t>
              </w:r>
            </w:ins>
            <w:del w:id="610" w:author="Zero" w:date="2021-04-18T21:36:00Z">
              <w:r w:rsidR="006F5615" w:rsidDel="005D1C98">
                <w:rPr>
                  <w:sz w:val="16"/>
                  <w:szCs w:val="16"/>
                  <w:lang w:val="en-US"/>
                </w:rPr>
                <w:delText>74.54</w:delText>
              </w:r>
            </w:del>
          </w:p>
        </w:tc>
        <w:tc>
          <w:tcPr>
            <w:tcW w:w="30.80pt" w:type="dxa"/>
            <w:vAlign w:val="center"/>
            <w:tcPrChange w:id="611" w:author="Zero" w:date="2021-04-24T13:21:00Z">
              <w:tcPr>
                <w:tcW w:w="30.80pt" w:type="dxa"/>
                <w:gridSpan w:val="2"/>
                <w:vAlign w:val="center"/>
              </w:tcPr>
            </w:tcPrChange>
          </w:tcPr>
          <w:p w14:paraId="23FDAEBC" w14:textId="2E8C9D71" w:rsidR="00BD6BE5" w:rsidRPr="006F5615" w:rsidRDefault="005D1C98" w:rsidP="008C54FA">
            <w:pPr>
              <w:pStyle w:val="BodyText"/>
              <w:spacing w:after="0pt"/>
              <w:ind w:firstLine="0pt"/>
              <w:jc w:val="center"/>
              <w:rPr>
                <w:sz w:val="16"/>
                <w:szCs w:val="16"/>
                <w:lang w:val="en-US"/>
              </w:rPr>
            </w:pPr>
            <w:ins w:id="612" w:author="Zero" w:date="2021-04-18T21:38:00Z">
              <w:r>
                <w:rPr>
                  <w:sz w:val="16"/>
                  <w:szCs w:val="16"/>
                  <w:lang w:val="en-US"/>
                </w:rPr>
                <w:t>1.58</w:t>
              </w:r>
            </w:ins>
            <w:del w:id="613" w:author="Zero" w:date="2021-04-18T21:37:00Z">
              <w:r w:rsidR="006F5615" w:rsidDel="005D1C98">
                <w:rPr>
                  <w:sz w:val="16"/>
                  <w:szCs w:val="16"/>
                  <w:lang w:val="en-US"/>
                </w:rPr>
                <w:delText>1.25</w:delText>
              </w:r>
            </w:del>
          </w:p>
        </w:tc>
        <w:tc>
          <w:tcPr>
            <w:tcW w:w="44.20pt" w:type="dxa"/>
            <w:vAlign w:val="center"/>
            <w:tcPrChange w:id="614" w:author="Zero" w:date="2021-04-24T13:21:00Z">
              <w:tcPr>
                <w:tcW w:w="44.20pt" w:type="dxa"/>
                <w:gridSpan w:val="2"/>
                <w:vAlign w:val="center"/>
              </w:tcPr>
            </w:tcPrChange>
          </w:tcPr>
          <w:p w14:paraId="56251DDD" w14:textId="4D28B93E" w:rsidR="00BD6BE5" w:rsidRPr="006F5615" w:rsidRDefault="005D1C98" w:rsidP="008C54FA">
            <w:pPr>
              <w:pStyle w:val="BodyText"/>
              <w:spacing w:after="0pt"/>
              <w:ind w:firstLine="0pt"/>
              <w:jc w:val="center"/>
              <w:rPr>
                <w:sz w:val="16"/>
                <w:szCs w:val="16"/>
                <w:lang w:val="en-US"/>
              </w:rPr>
            </w:pPr>
            <w:ins w:id="615" w:author="Zero" w:date="2021-04-18T21:38:00Z">
              <w:r>
                <w:rPr>
                  <w:sz w:val="16"/>
                  <w:szCs w:val="16"/>
                  <w:lang w:val="en-US"/>
                </w:rPr>
                <w:t>72.88</w:t>
              </w:r>
            </w:ins>
            <w:del w:id="616" w:author="Zero" w:date="2021-04-18T21:36:00Z">
              <w:r w:rsidR="006F5615" w:rsidDel="005D1C98">
                <w:rPr>
                  <w:sz w:val="16"/>
                  <w:szCs w:val="16"/>
                  <w:lang w:val="en-US"/>
                </w:rPr>
                <w:delText>6</w:delText>
              </w:r>
            </w:del>
            <w:del w:id="617" w:author="Zero" w:date="2021-04-18T21:37:00Z">
              <w:r w:rsidR="006F5615" w:rsidDel="005D1C98">
                <w:rPr>
                  <w:sz w:val="16"/>
                  <w:szCs w:val="16"/>
                  <w:lang w:val="en-US"/>
                </w:rPr>
                <w:delText>8.</w:delText>
              </w:r>
            </w:del>
            <w:del w:id="618" w:author="Zero" w:date="2021-04-18T21:36:00Z">
              <w:r w:rsidR="006F5615" w:rsidDel="005D1C98">
                <w:rPr>
                  <w:sz w:val="16"/>
                  <w:szCs w:val="16"/>
                  <w:lang w:val="en-US"/>
                </w:rPr>
                <w:delText>90</w:delText>
              </w:r>
            </w:del>
          </w:p>
        </w:tc>
      </w:tr>
    </w:tbl>
    <w:bookmarkEnd w:id="578"/>
    <w:p w14:paraId="7C747F86" w14:textId="50B8B8D3" w:rsidR="00B816F2" w:rsidRDefault="00917B76" w:rsidP="006F5615">
      <w:pPr>
        <w:pStyle w:val="BodyText"/>
        <w:spacing w:before="12pt"/>
        <w:ind w:firstLine="0pt"/>
        <w:rPr>
          <w:lang w:val="en-US"/>
        </w:rPr>
      </w:pPr>
      <w:ins w:id="619" w:author="Zero" w:date="2021-04-19T13:04:00Z">
        <w:r>
          <w:rPr>
            <w:lang w:val="en-US"/>
          </w:rPr>
          <w:tab/>
        </w:r>
      </w:ins>
      <w:ins w:id="620" w:author="Zero" w:date="2021-04-18T21:43:00Z">
        <w:r w:rsidR="000A5C09">
          <w:rPr>
            <w:lang w:val="en-US"/>
          </w:rPr>
          <w:t xml:space="preserve">Kolaborasi filter Wavelet, CNN dan </w:t>
        </w:r>
      </w:ins>
      <w:ins w:id="621" w:author="Zero" w:date="2021-04-19T20:24:00Z">
        <w:r w:rsidR="009A6A25">
          <w:rPr>
            <w:lang w:val="en-US"/>
          </w:rPr>
          <w:t>RNN</w:t>
        </w:r>
      </w:ins>
      <w:ins w:id="622" w:author="Zero" w:date="2021-04-18T21:43:00Z">
        <w:r w:rsidR="000A5C09">
          <w:rPr>
            <w:lang w:val="en-US"/>
          </w:rPr>
          <w:t xml:space="preserve">, </w:t>
        </w:r>
      </w:ins>
      <w:ins w:id="623" w:author="Zero" w:date="2021-04-19T20:24:00Z">
        <w:r w:rsidR="009A6A25">
          <w:rPr>
            <w:lang w:val="en-US"/>
          </w:rPr>
          <w:t>dengan menggunakan</w:t>
        </w:r>
      </w:ins>
      <w:ins w:id="624" w:author="Zero" w:date="2021-04-18T21:43:00Z">
        <w:r w:rsidR="000A5C09">
          <w:rPr>
            <w:lang w:val="en-US"/>
          </w:rPr>
          <w:t xml:space="preserve"> m</w:t>
        </w:r>
      </w:ins>
      <w:del w:id="625" w:author="Zero" w:date="2021-04-18T21:43:00Z">
        <w:r w:rsidR="006F5615" w:rsidDel="000A5C09">
          <w:rPr>
            <w:lang w:val="en-US"/>
          </w:rPr>
          <w:delText>M</w:delText>
        </w:r>
      </w:del>
      <w:r w:rsidR="006F5615">
        <w:rPr>
          <w:lang w:val="en-US"/>
        </w:rPr>
        <w:t xml:space="preserve">odel optimasi </w:t>
      </w:r>
      <w:del w:id="626" w:author="Zero" w:date="2021-04-18T21:40:00Z">
        <w:r w:rsidR="006F5615" w:rsidDel="005D1C98">
          <w:rPr>
            <w:lang w:val="en-US"/>
          </w:rPr>
          <w:delText xml:space="preserve">… </w:delText>
        </w:r>
      </w:del>
      <w:ins w:id="627" w:author="Zero" w:date="2021-04-18T21:40:00Z">
        <w:r w:rsidR="005D1C98">
          <w:rPr>
            <w:lang w:val="en-US"/>
          </w:rPr>
          <w:t xml:space="preserve">SGD </w:t>
        </w:r>
      </w:ins>
      <w:del w:id="628" w:author="Zero" w:date="2021-04-18T21:43:00Z">
        <w:r w:rsidR="006F5615" w:rsidDel="000A5C09">
          <w:rPr>
            <w:lang w:val="en-US"/>
          </w:rPr>
          <w:delText xml:space="preserve">saat menggunakan CNN </w:delText>
        </w:r>
      </w:del>
      <w:r w:rsidR="006F5615">
        <w:rPr>
          <w:lang w:val="en-US"/>
        </w:rPr>
        <w:t>mampu memberikan akurasi terbaik</w:t>
      </w:r>
      <w:ins w:id="629" w:author="Zero" w:date="2021-04-18T21:43:00Z">
        <w:r w:rsidR="000A5C09">
          <w:rPr>
            <w:lang w:val="en-US"/>
          </w:rPr>
          <w:t>, mencapai</w:t>
        </w:r>
      </w:ins>
      <w:del w:id="630" w:author="Zero" w:date="2021-04-18T21:43:00Z">
        <w:r w:rsidR="006F5615" w:rsidDel="000A5C09">
          <w:rPr>
            <w:lang w:val="en-US"/>
          </w:rPr>
          <w:delText xml:space="preserve"> dengan nilai</w:delText>
        </w:r>
      </w:del>
      <w:r w:rsidR="006F5615">
        <w:rPr>
          <w:lang w:val="en-US"/>
        </w:rPr>
        <w:t xml:space="preserve"> </w:t>
      </w:r>
      <w:del w:id="631" w:author="Zero" w:date="2021-04-18T21:41:00Z">
        <w:r w:rsidR="006F5615" w:rsidDel="005D1C98">
          <w:rPr>
            <w:lang w:val="en-US"/>
          </w:rPr>
          <w:delText xml:space="preserve">… </w:delText>
        </w:r>
      </w:del>
      <w:ins w:id="632" w:author="Zero" w:date="2021-04-18T21:41:00Z">
        <w:r w:rsidR="005D1C98">
          <w:rPr>
            <w:lang w:val="en-US"/>
          </w:rPr>
          <w:t xml:space="preserve">89.38% </w:t>
        </w:r>
      </w:ins>
      <w:del w:id="633" w:author="Zero" w:date="2021-04-18T21:43:00Z">
        <w:r w:rsidR="00B816F2" w:rsidDel="000A5C09">
          <w:rPr>
            <w:lang w:val="en-US"/>
          </w:rPr>
          <w:delText>dan</w:delText>
        </w:r>
        <w:r w:rsidR="006F5615" w:rsidDel="000A5C09">
          <w:rPr>
            <w:lang w:val="en-US"/>
          </w:rPr>
          <w:delText xml:space="preserve"> </w:delText>
        </w:r>
      </w:del>
      <w:ins w:id="634" w:author="Zero" w:date="2021-04-18T21:43:00Z">
        <w:r w:rsidR="000A5C09">
          <w:rPr>
            <w:lang w:val="en-US"/>
          </w:rPr>
          <w:t>de</w:t>
        </w:r>
      </w:ins>
      <w:ins w:id="635" w:author="Zero" w:date="2021-04-18T21:44:00Z">
        <w:r w:rsidR="000A5C09">
          <w:rPr>
            <w:lang w:val="en-US"/>
          </w:rPr>
          <w:t xml:space="preserve">ngan </w:t>
        </w:r>
      </w:ins>
      <w:del w:id="636" w:author="Zero" w:date="2021-04-18T21:44:00Z">
        <w:r w:rsidR="006F5615" w:rsidDel="000A5C09">
          <w:rPr>
            <w:lang w:val="en-US"/>
          </w:rPr>
          <w:delText xml:space="preserve">nilai </w:delText>
        </w:r>
      </w:del>
      <w:r w:rsidR="006F5615">
        <w:rPr>
          <w:lang w:val="en-US"/>
        </w:rPr>
        <w:t>l</w:t>
      </w:r>
      <w:ins w:id="637" w:author="Zero" w:date="2021-04-14T21:19:00Z">
        <w:r w:rsidR="005B769A">
          <w:rPr>
            <w:lang w:val="en-US"/>
          </w:rPr>
          <w:t>oss</w:t>
        </w:r>
      </w:ins>
      <w:del w:id="638" w:author="Zero" w:date="2021-04-14T21:19:00Z">
        <w:r w:rsidR="006F5615" w:rsidDel="005B769A">
          <w:rPr>
            <w:lang w:val="en-US"/>
          </w:rPr>
          <w:delText>osses</w:delText>
        </w:r>
      </w:del>
      <w:r w:rsidR="006F5615">
        <w:rPr>
          <w:lang w:val="en-US"/>
        </w:rPr>
        <w:t xml:space="preserve"> </w:t>
      </w:r>
      <w:del w:id="639" w:author="Zero" w:date="2021-04-18T21:44:00Z">
        <w:r w:rsidR="006F5615" w:rsidDel="000A5C09">
          <w:rPr>
            <w:lang w:val="en-US"/>
          </w:rPr>
          <w:delText xml:space="preserve">nya adalah </w:delText>
        </w:r>
      </w:del>
      <w:ins w:id="640" w:author="Zero" w:date="2021-04-18T21:41:00Z">
        <w:r w:rsidR="005D1C98">
          <w:rPr>
            <w:lang w:val="en-US"/>
          </w:rPr>
          <w:t>0</w:t>
        </w:r>
      </w:ins>
      <w:del w:id="641" w:author="Zero" w:date="2021-04-18T21:41:00Z">
        <w:r w:rsidR="006F5615" w:rsidDel="005D1C98">
          <w:rPr>
            <w:lang w:val="en-US"/>
          </w:rPr>
          <w:delText xml:space="preserve">… </w:delText>
        </w:r>
      </w:del>
      <w:ins w:id="642" w:author="Zero" w:date="2021-04-18T21:41:00Z">
        <w:r w:rsidR="005D1C98">
          <w:rPr>
            <w:lang w:val="en-US"/>
          </w:rPr>
          <w:t>.36</w:t>
        </w:r>
      </w:ins>
      <w:ins w:id="643" w:author="Zero" w:date="2021-04-18T21:44:00Z">
        <w:r w:rsidR="009D1858">
          <w:rPr>
            <w:lang w:val="en-US"/>
          </w:rPr>
          <w:t xml:space="preserve">. </w:t>
        </w:r>
      </w:ins>
      <w:ins w:id="644" w:author="Zero" w:date="2021-04-24T20:26:00Z">
        <w:r w:rsidR="00A15B48">
          <w:rPr>
            <w:lang w:val="en-US"/>
          </w:rPr>
          <w:t>Lain halnya</w:t>
        </w:r>
      </w:ins>
      <w:ins w:id="645" w:author="Zero" w:date="2021-04-24T20:27:00Z">
        <w:r w:rsidR="00A15B48">
          <w:rPr>
            <w:lang w:val="en-US"/>
          </w:rPr>
          <w:t xml:space="preserve"> dengan SGD</w:t>
        </w:r>
      </w:ins>
      <w:ins w:id="646" w:author="Zero" w:date="2021-04-24T20:26:00Z">
        <w:r w:rsidR="00A15B48">
          <w:rPr>
            <w:lang w:val="en-US"/>
          </w:rPr>
          <w:t xml:space="preserve">, </w:t>
        </w:r>
      </w:ins>
      <w:del w:id="647" w:author="Zero" w:date="2021-04-18T21:44:00Z">
        <w:r w:rsidR="006F5615" w:rsidDel="000A5C09">
          <w:rPr>
            <w:lang w:val="en-US"/>
          </w:rPr>
          <w:delText xml:space="preserve">dibandingkan </w:delText>
        </w:r>
      </w:del>
      <w:del w:id="648" w:author="Zero" w:date="2021-04-24T20:26:00Z">
        <w:r w:rsidR="006F5615" w:rsidDel="00A15B48">
          <w:rPr>
            <w:lang w:val="en-US"/>
          </w:rPr>
          <w:delText>dengan model</w:delText>
        </w:r>
      </w:del>
      <w:ins w:id="649" w:author="Zero" w:date="2021-04-24T20:26:00Z">
        <w:r w:rsidR="00A15B48">
          <w:rPr>
            <w:lang w:val="en-US"/>
          </w:rPr>
          <w:t xml:space="preserve">model </w:t>
        </w:r>
      </w:ins>
      <w:del w:id="650" w:author="Zero" w:date="2021-04-24T20:26:00Z">
        <w:r w:rsidR="006F5615" w:rsidDel="00A15B48">
          <w:rPr>
            <w:lang w:val="en-US"/>
          </w:rPr>
          <w:delText xml:space="preserve"> </w:delText>
        </w:r>
      </w:del>
      <w:r w:rsidR="006F5615">
        <w:rPr>
          <w:lang w:val="en-US"/>
        </w:rPr>
        <w:t xml:space="preserve">optimasi </w:t>
      </w:r>
      <w:del w:id="651" w:author="Zero" w:date="2021-04-18T21:41:00Z">
        <w:r w:rsidR="006F5615" w:rsidDel="005D1C98">
          <w:rPr>
            <w:lang w:val="en-US"/>
          </w:rPr>
          <w:delText xml:space="preserve">… </w:delText>
        </w:r>
      </w:del>
      <w:ins w:id="652" w:author="Zero" w:date="2021-04-18T21:41:00Z">
        <w:r w:rsidR="005D1C98">
          <w:rPr>
            <w:lang w:val="en-US"/>
          </w:rPr>
          <w:t xml:space="preserve">AdaDelta </w:t>
        </w:r>
      </w:ins>
      <w:del w:id="653" w:author="Zero" w:date="2021-04-18T21:44:00Z">
        <w:r w:rsidR="006F5615" w:rsidDel="000A5C09">
          <w:rPr>
            <w:lang w:val="en-US"/>
          </w:rPr>
          <w:delText xml:space="preserve">yang hanya </w:delText>
        </w:r>
      </w:del>
      <w:r w:rsidR="006F5615">
        <w:rPr>
          <w:lang w:val="en-US"/>
        </w:rPr>
        <w:t>member</w:t>
      </w:r>
      <w:ins w:id="654" w:author="Zero" w:date="2021-04-14T21:14:00Z">
        <w:r w:rsidR="00D04FEB">
          <w:rPr>
            <w:lang w:val="en-US"/>
          </w:rPr>
          <w:t>i</w:t>
        </w:r>
      </w:ins>
      <w:del w:id="655" w:author="Zero" w:date="2021-04-14T21:14:00Z">
        <w:r w:rsidR="006F5615" w:rsidDel="00D04FEB">
          <w:rPr>
            <w:lang w:val="en-US"/>
          </w:rPr>
          <w:delText>u</w:delText>
        </w:r>
      </w:del>
      <w:r w:rsidR="006F5615">
        <w:rPr>
          <w:lang w:val="en-US"/>
        </w:rPr>
        <w:t>kan akurasi</w:t>
      </w:r>
      <w:ins w:id="656" w:author="Zero" w:date="2021-04-24T20:27:00Z">
        <w:r w:rsidR="00A15B48">
          <w:rPr>
            <w:lang w:val="en-US"/>
          </w:rPr>
          <w:t xml:space="preserve"> yang lebih kecil, sebesar</w:t>
        </w:r>
      </w:ins>
      <w:r w:rsidR="006F5615">
        <w:rPr>
          <w:lang w:val="en-US"/>
        </w:rPr>
        <w:t xml:space="preserve"> </w:t>
      </w:r>
      <w:del w:id="657" w:author="Zero" w:date="2021-04-18T21:41:00Z">
        <w:r w:rsidR="006F5615" w:rsidDel="005D1C98">
          <w:rPr>
            <w:lang w:val="en-US"/>
          </w:rPr>
          <w:delText xml:space="preserve">… </w:delText>
        </w:r>
      </w:del>
      <w:ins w:id="658" w:author="Zero" w:date="2021-04-18T21:41:00Z">
        <w:r w:rsidR="005D1C98">
          <w:rPr>
            <w:lang w:val="en-US"/>
          </w:rPr>
          <w:t xml:space="preserve">84,61% </w:t>
        </w:r>
      </w:ins>
      <w:r w:rsidR="006F5615">
        <w:rPr>
          <w:lang w:val="en-US"/>
        </w:rPr>
        <w:t xml:space="preserve">dengan </w:t>
      </w:r>
      <w:del w:id="659" w:author="Zero" w:date="2021-04-18T21:44:00Z">
        <w:r w:rsidR="006F5615" w:rsidDel="000A5C09">
          <w:rPr>
            <w:lang w:val="en-US"/>
          </w:rPr>
          <w:delText xml:space="preserve">nilai </w:delText>
        </w:r>
      </w:del>
      <w:r w:rsidR="006F5615">
        <w:rPr>
          <w:lang w:val="en-US"/>
        </w:rPr>
        <w:t>loss</w:t>
      </w:r>
      <w:del w:id="660" w:author="Zero" w:date="2021-04-14T21:19:00Z">
        <w:r w:rsidR="006F5615" w:rsidDel="005B769A">
          <w:rPr>
            <w:lang w:val="en-US"/>
          </w:rPr>
          <w:delText>es</w:delText>
        </w:r>
      </w:del>
      <w:r w:rsidR="006F5615">
        <w:rPr>
          <w:lang w:val="en-US"/>
        </w:rPr>
        <w:t xml:space="preserve"> </w:t>
      </w:r>
      <w:del w:id="661" w:author="Zero" w:date="2021-04-18T21:41:00Z">
        <w:r w:rsidR="006F5615" w:rsidDel="005D1C98">
          <w:rPr>
            <w:lang w:val="en-US"/>
          </w:rPr>
          <w:delText xml:space="preserve">… </w:delText>
        </w:r>
      </w:del>
      <w:ins w:id="662" w:author="Zero" w:date="2021-04-18T21:41:00Z">
        <w:r w:rsidR="00B63918">
          <w:rPr>
            <w:lang w:val="en-US"/>
          </w:rPr>
          <w:t xml:space="preserve">0.44. </w:t>
        </w:r>
      </w:ins>
      <w:ins w:id="663" w:author="Zero" w:date="2021-04-24T20:27:00Z">
        <w:r w:rsidR="00A15B48">
          <w:rPr>
            <w:lang w:val="en-US"/>
          </w:rPr>
          <w:t xml:space="preserve">Jika </w:t>
        </w:r>
      </w:ins>
      <w:ins w:id="664" w:author="Zero" w:date="2021-04-24T20:24:00Z">
        <w:r w:rsidR="00B63918">
          <w:rPr>
            <w:lang w:val="en-US"/>
          </w:rPr>
          <w:t>tanpa</w:t>
        </w:r>
      </w:ins>
      <w:ins w:id="665" w:author="Zero" w:date="2021-04-24T20:27:00Z">
        <w:r w:rsidR="00A15B48">
          <w:rPr>
            <w:lang w:val="en-US"/>
          </w:rPr>
          <w:t xml:space="preserve"> menggunakan</w:t>
        </w:r>
      </w:ins>
      <w:ins w:id="666" w:author="Zero" w:date="2021-04-24T20:24:00Z">
        <w:r w:rsidR="00B63918">
          <w:rPr>
            <w:lang w:val="en-US"/>
          </w:rPr>
          <w:t xml:space="preserve"> CNN, model optimasi SGD tetap menunjukkan performa yang lebih unggul dengan akurasi mencapai 76,18</w:t>
        </w:r>
        <w:r w:rsidR="00A15B48">
          <w:rPr>
            <w:lang w:val="en-US"/>
          </w:rPr>
          <w:t>% dan</w:t>
        </w:r>
        <w:r w:rsidR="00B63918">
          <w:rPr>
            <w:lang w:val="en-US"/>
          </w:rPr>
          <w:t xml:space="preserve"> nilai loss 1.07</w:t>
        </w:r>
        <w:r w:rsidR="00A15B48">
          <w:rPr>
            <w:lang w:val="en-US"/>
          </w:rPr>
          <w:t xml:space="preserve"> jika dibandingkan </w:t>
        </w:r>
        <w:r w:rsidR="00B63918">
          <w:rPr>
            <w:lang w:val="en-US"/>
          </w:rPr>
          <w:t xml:space="preserve"> model optimasi AdaDelta</w:t>
        </w:r>
      </w:ins>
      <w:ins w:id="667" w:author="Zero" w:date="2021-04-24T20:25:00Z">
        <w:r w:rsidR="00B63918">
          <w:rPr>
            <w:lang w:val="en-US"/>
          </w:rPr>
          <w:t xml:space="preserve">. </w:t>
        </w:r>
      </w:ins>
      <w:ins w:id="668" w:author="Zero" w:date="2021-04-19T20:18:00Z">
        <w:r w:rsidR="00DD1C0A">
          <w:rPr>
            <w:lang w:val="en-US"/>
          </w:rPr>
          <w:t xml:space="preserve">Hal ini, berbanding terbalik dengan penelitian sebelumnya </w:t>
        </w:r>
      </w:ins>
      <w:ins w:id="669" w:author="Zero" w:date="2021-04-19T20:19:00Z">
        <w:r w:rsidR="00DD1C0A" w:rsidRPr="00E02BEC">
          <w:rPr>
            <w:szCs w:val="24"/>
          </w:rPr>
          <w:fldChar w:fldCharType="begin" w:fldLock="1"/>
        </w:r>
        <w:r w:rsidR="00DD1C0A">
          <w:rPr>
            <w:szCs w:val="24"/>
          </w:rPr>
          <w:instrText>ADDIN CSL_CITATION {"citationItems":[{"id":"ITEM-1","itemData":{"DOI":"10.1109/IC2IE50715.2020.9274575","ISBN":"9781728182476","abstract":"One instrument for stroke identification is Electroencephalogram (EEG). Previous studies often used the wave variables Delta, Theta, Mu, Alpha, and amplitude in stroke analysis. For this purpose, they are often using Wavelet and Fast Fourier Transform (FFT). Although the first is more appropriate for non-stationary signals such as EEG. Likewise, in this study. However, processing EEG signals also give complexity to the use of many channels. Therefore, in addition to wave extraction, it is necessary to reduce the information from multi-channel. This paper proposed using Principle Component Analysis (PCA) for extracted signals of multichannel, which are then identified against three classes using Recurrent Neural Networks (RNN). The experimental results showed that the use of PCA produced greater accuracy of 86% compared to without PCA, which only provides an accuracy of 60%. The choice of the number of components is also an essential configuration in PCA channel reduction. Experiments using six components of PCA, Delta-Theta-Alpha-Mu waves, and amplitude as features gave the best performance. The research showed that both Adam and SGD models carried the same accuracy. Nevertheless, Adam model faster and more stable compares to SGD Model.","author":[{"dropping-particle":"","family":"Ananda","given":"Ajeng Suci","non-dropping-particle":"","parse-names":false,"suffix":""},{"dropping-particle":"","family":"Djamal","given":"Esmeralda Contessa","non-dropping-particle":"","parse-names":false,"suffix":""},{"dropping-particle":"","family":"Nugraha","given":"Fikri","non-dropping-particle":"","parse-names":false,"suffix":""}],"container-title":"2020 3rd International Conference on Computer and Informatics Engineering, IC2IE 2020","id":"ITEM-1","issued":{"date-parts":[["2020"]]},"title":"Post-Stroke Recognition Based on EEG Using PCA and Recurrent Neural Networks","type":"paper-conference"},"uris":["http://www.mendeley.com/documents/?uuid=adaf9cad-c4f4-4621-8317-171b1e782488"]}],"mendeley":{"formattedCitation":"[9]","plainTextFormattedCitation":"[9]","previouslyFormattedCitation":"[9]"},"properties":{"noteIndex":0},"schema":"https://github.com/citation-style-language/schema/raw/master/csl-citation.json"}</w:instrText>
        </w:r>
        <w:r w:rsidR="00DD1C0A" w:rsidRPr="00E02BEC">
          <w:rPr>
            <w:szCs w:val="24"/>
          </w:rPr>
          <w:fldChar w:fldCharType="separate"/>
        </w:r>
        <w:r w:rsidR="00DD1C0A" w:rsidRPr="0025161E">
          <w:rPr>
            <w:noProof/>
            <w:szCs w:val="24"/>
          </w:rPr>
          <w:t>[9]</w:t>
        </w:r>
        <w:r w:rsidR="00DD1C0A" w:rsidRPr="00E02BEC">
          <w:rPr>
            <w:szCs w:val="24"/>
          </w:rPr>
          <w:fldChar w:fldCharType="end"/>
        </w:r>
        <w:r w:rsidR="00DD1C0A">
          <w:rPr>
            <w:szCs w:val="24"/>
            <w:lang w:val="en-US"/>
          </w:rPr>
          <w:t xml:space="preserve"> </w:t>
        </w:r>
      </w:ins>
      <w:ins w:id="670" w:author="Zero" w:date="2021-04-24T20:25:00Z">
        <w:r w:rsidR="00B63918">
          <w:rPr>
            <w:lang w:val="en-US"/>
          </w:rPr>
          <w:t>dengan menggunakan data yang sama,</w:t>
        </w:r>
      </w:ins>
      <w:ins w:id="671" w:author="Zero" w:date="2021-04-18T21:42:00Z">
        <w:r w:rsidR="00DD1C0A">
          <w:rPr>
            <w:lang w:val="en-US"/>
          </w:rPr>
          <w:t xml:space="preserve"> model optimasi </w:t>
        </w:r>
      </w:ins>
      <w:ins w:id="672" w:author="Zero" w:date="2021-04-19T20:19:00Z">
        <w:r w:rsidR="00DD1C0A">
          <w:rPr>
            <w:lang w:val="en-US"/>
          </w:rPr>
          <w:t xml:space="preserve">SGD tidak mampu memberikan performa terbaik, melainkan </w:t>
        </w:r>
      </w:ins>
      <w:ins w:id="673" w:author="Zero" w:date="2021-04-19T20:20:00Z">
        <w:r w:rsidR="00DD1C0A">
          <w:rPr>
            <w:lang w:val="en-US"/>
          </w:rPr>
          <w:t>diberikan oleh</w:t>
        </w:r>
      </w:ins>
      <w:ins w:id="674" w:author="Zero" w:date="2021-04-19T20:21:00Z">
        <w:r w:rsidR="009A6A25">
          <w:rPr>
            <w:lang w:val="en-US"/>
          </w:rPr>
          <w:t xml:space="preserve"> model optimasi Adam</w:t>
        </w:r>
      </w:ins>
      <w:ins w:id="675" w:author="Zero" w:date="2021-04-19T20:22:00Z">
        <w:r w:rsidR="009A6A25">
          <w:rPr>
            <w:lang w:val="en-US"/>
          </w:rPr>
          <w:t xml:space="preserve"> yang </w:t>
        </w:r>
      </w:ins>
      <w:del w:id="676" w:author="Zero" w:date="2021-04-18T21:42:00Z">
        <w:r w:rsidR="006F5615" w:rsidDel="000A5C09">
          <w:rPr>
            <w:lang w:val="en-US"/>
          </w:rPr>
          <w:delText xml:space="preserve">Waktu yang dibutuhkan selama pembelaran mesin </w:delText>
        </w:r>
        <w:r w:rsidR="00B816F2" w:rsidDel="000A5C09">
          <w:rPr>
            <w:lang w:val="en-US"/>
          </w:rPr>
          <w:delText xml:space="preserve">adalah… . </w:delText>
        </w:r>
      </w:del>
      <w:ins w:id="677" w:author="Zero" w:date="2021-04-19T20:06:00Z">
        <w:r w:rsidR="00DD1C0A">
          <w:rPr>
            <w:lang w:val="en-US"/>
          </w:rPr>
          <w:t xml:space="preserve">menghasilkan </w:t>
        </w:r>
      </w:ins>
      <w:ins w:id="678" w:author="Zero" w:date="2021-04-19T20:14:00Z">
        <w:r w:rsidR="009A6A25">
          <w:rPr>
            <w:lang w:val="en-US"/>
          </w:rPr>
          <w:t>akurasi sebesar 86,6</w:t>
        </w:r>
        <w:r w:rsidR="00DD1C0A">
          <w:rPr>
            <w:lang w:val="en-US"/>
          </w:rPr>
          <w:t>% dengan loss 0.55.</w:t>
        </w:r>
      </w:ins>
      <w:ins w:id="679" w:author="Zero" w:date="2021-04-14T21:17:00Z">
        <w:r w:rsidR="00DD1C0A">
          <w:rPr>
            <w:lang w:val="en-US"/>
          </w:rPr>
          <w:t xml:space="preserve"> </w:t>
        </w:r>
      </w:ins>
      <w:ins w:id="680" w:author="Zero" w:date="2021-04-19T20:22:00Z">
        <w:r w:rsidR="009A6A25">
          <w:rPr>
            <w:lang w:val="en-US"/>
          </w:rPr>
          <w:t xml:space="preserve">Penelitian tersebut, menggunakan metode </w:t>
        </w:r>
      </w:ins>
      <w:ins w:id="681" w:author="Zero" w:date="2021-04-19T20:23:00Z">
        <w:r w:rsidR="009A6A25">
          <w:rPr>
            <w:lang w:val="en-US"/>
          </w:rPr>
          <w:t xml:space="preserve">PCA untuk melakukan </w:t>
        </w:r>
      </w:ins>
      <w:ins w:id="682" w:author="Zero" w:date="2021-04-19T20:22:00Z">
        <w:r w:rsidR="009A6A25">
          <w:rPr>
            <w:lang w:val="en-US"/>
          </w:rPr>
          <w:t>ekstraksi</w:t>
        </w:r>
      </w:ins>
      <w:ins w:id="683" w:author="Zero" w:date="2021-04-19T20:23:00Z">
        <w:r w:rsidR="009A6A25">
          <w:rPr>
            <w:lang w:val="en-US"/>
          </w:rPr>
          <w:t xml:space="preserve"> kanal</w:t>
        </w:r>
      </w:ins>
      <w:ins w:id="684" w:author="Zero" w:date="2021-04-24T20:25:00Z">
        <w:r w:rsidR="00B63918">
          <w:rPr>
            <w:lang w:val="en-US"/>
          </w:rPr>
          <w:t xml:space="preserve"> dan RNN sebagai metode identifikasi</w:t>
        </w:r>
      </w:ins>
      <w:ins w:id="685" w:author="Zero" w:date="2021-04-19T20:23:00Z">
        <w:r w:rsidR="009A6A25">
          <w:rPr>
            <w:lang w:val="en-US"/>
          </w:rPr>
          <w:t>.</w:t>
        </w:r>
      </w:ins>
      <w:ins w:id="686" w:author="Zero" w:date="2021-04-19T20:22:00Z">
        <w:r w:rsidR="00B63918">
          <w:rPr>
            <w:lang w:val="en-US"/>
          </w:rPr>
          <w:t xml:space="preserve"> </w:t>
        </w:r>
      </w:ins>
      <w:ins w:id="687" w:author="Zero" w:date="2021-04-24T20:28:00Z">
        <w:r w:rsidR="00A15B48">
          <w:rPr>
            <w:lang w:val="en-US"/>
          </w:rPr>
          <w:t xml:space="preserve">Sementara itu, </w:t>
        </w:r>
      </w:ins>
      <w:ins w:id="688" w:author="Zero" w:date="2021-04-24T20:32:00Z">
        <w:r w:rsidR="00A15B48">
          <w:rPr>
            <w:lang w:val="en-US"/>
          </w:rPr>
          <w:t>klasifikasi stroke dilakukan oleh penelitian lain tanpa menggunakan ekstraksi kanal, menghasilkan akurasi 76,69</w:t>
        </w:r>
      </w:ins>
      <w:ins w:id="689" w:author="Zero" w:date="2021-04-24T20:33:00Z">
        <w:r w:rsidR="00A15B48">
          <w:rPr>
            <w:lang w:val="en-US"/>
          </w:rPr>
          <w:t>% menggunakan metode Backpropagation Lavenberg-Marquardt</w:t>
        </w:r>
      </w:ins>
      <w:ins w:id="690" w:author="Zero" w:date="2021-04-24T20:36:00Z">
        <w:r w:rsidR="001341C7">
          <w:rPr>
            <w:lang w:val="en-US"/>
          </w:rPr>
          <w:t xml:space="preserve"> </w:t>
        </w:r>
        <w:r w:rsidR="001341C7">
          <w:rPr>
            <w:lang w:val="en-US"/>
          </w:rPr>
          <w:fldChar w:fldCharType="begin" w:fldLock="1"/>
        </w:r>
      </w:ins>
      <w:r w:rsidR="001341C7">
        <w:rPr>
          <w:lang w:val="en-US"/>
        </w:rPr>
        <w:instrText>ADDIN CSL_CITATION {"citationItems":[{"id":"ITEM-1","itemData":{"DOI":"10.23919/EECSI48112.2019.8977076","ISBN":"9786020737287","ISSN":"2407439X","abstract":"Stroke attacks often cause disability, so the need for rehabilitation to restore patient's motor skills. Electroencephalogram (EEG) is an instrument that can capture electrical activity in the brain. Some post-stroke patients have brain electrical dysfunction so that EEG signal can achieve such as amplitude decrease, and wave differences from symmetric channels. However, EEG signal analysis is not easy because it has high complexity and small amplitude. However, information from EEG signals is beneficial, including for stroke identification. This study proposes the identification of EEG signals from post-stroke patients using wavelet extraction and Backpropagation Levernberg-Marquardt. EEG signals are recorded, extracted imagery motor variables, and synchronization of symmetric channels. The results of the study provide that the accuracy for identifying post-stroke EEG signals is 100% for training data and 79.69 % for new data. Research also shows that the use of learning rates affects accuracy. The smaller the learning rate provided accuracy is better. However, it had consequences for computing time so that the optimal learning rate is 0.0001.","author":[{"dropping-particle":"","family":"Fadiyah","given":"Arifah Ummul","non-dropping-particle":"","parse-names":false,"suffix":""},{"dropping-particle":"","family":"Djamal","given":"Esmeralda C.","non-dropping-particle":"","parse-names":false,"suffix":""}],"container-title":"International Conference on Electrical Engineering, Computer Science and Informatics (EECSI)","id":"ITEM-1","issued":{"date-parts":[["2019"]]},"title":"Classification of motor imagery and synchronization of post-stroke patient EEG signal","type":"paper-conference"},"uris":["http://www.mendeley.com/documents/?uuid=ff6a9de6-8add-4ff5-9851-c420f989d28c"]}],"mendeley":{"formattedCitation":"[26]","plainTextFormattedCitation":"[26]"},"properties":{"noteIndex":0},"schema":"https://github.com/citation-style-language/schema/raw/master/csl-citation.json"}</w:instrText>
      </w:r>
      <w:r w:rsidR="001341C7">
        <w:rPr>
          <w:lang w:val="en-US"/>
        </w:rPr>
        <w:fldChar w:fldCharType="separate"/>
      </w:r>
      <w:r w:rsidR="001341C7" w:rsidRPr="001341C7">
        <w:rPr>
          <w:noProof/>
          <w:lang w:val="en-US"/>
        </w:rPr>
        <w:t>[26]</w:t>
      </w:r>
      <w:ins w:id="691" w:author="Zero" w:date="2021-04-24T20:36:00Z">
        <w:r w:rsidR="001341C7">
          <w:rPr>
            <w:lang w:val="en-US"/>
          </w:rPr>
          <w:fldChar w:fldCharType="end"/>
        </w:r>
      </w:ins>
      <w:ins w:id="692" w:author="Zero" w:date="2021-04-24T20:33:00Z">
        <w:r w:rsidR="00A15B48">
          <w:rPr>
            <w:lang w:val="en-US"/>
          </w:rPr>
          <w:t xml:space="preserve">. </w:t>
        </w:r>
      </w:ins>
      <w:ins w:id="693" w:author="Zero" w:date="2021-04-24T20:34:00Z">
        <w:r w:rsidR="00A15B48">
          <w:rPr>
            <w:lang w:val="en-US"/>
          </w:rPr>
          <w:t xml:space="preserve">Hal ini menunjukkan proses ektraksi kanal penting dilakukan untuk meningkatkan akurasi. </w:t>
        </w:r>
      </w:ins>
      <w:ins w:id="694" w:author="Zero" w:date="2021-04-24T20:35:00Z">
        <w:r w:rsidR="00A15B48">
          <w:rPr>
            <w:lang w:val="en-US"/>
          </w:rPr>
          <w:t>Disamping itu</w:t>
        </w:r>
      </w:ins>
      <w:ins w:id="695" w:author="Zero" w:date="2021-04-19T20:23:00Z">
        <w:r w:rsidR="009A6A25">
          <w:rPr>
            <w:lang w:val="en-US"/>
          </w:rPr>
          <w:t xml:space="preserve">, </w:t>
        </w:r>
      </w:ins>
      <w:ins w:id="696" w:author="Zero" w:date="2021-04-14T21:17:00Z">
        <w:r w:rsidR="009A6A25">
          <w:rPr>
            <w:lang w:val="en-US"/>
          </w:rPr>
          <w:t>p</w:t>
        </w:r>
        <w:r w:rsidR="00D04FEB">
          <w:rPr>
            <w:lang w:val="en-US"/>
          </w:rPr>
          <w:t xml:space="preserve">roses ekstraksi kanal perlu memperhatikan sekuens sinyal seperti yang dilakukan penelitian ini dengan menggunakan </w:t>
        </w:r>
      </w:ins>
      <w:ins w:id="697" w:author="Zero" w:date="2021-04-14T21:18:00Z">
        <w:r w:rsidR="00A15B48">
          <w:rPr>
            <w:lang w:val="en-US"/>
          </w:rPr>
          <w:t>CNN</w:t>
        </w:r>
      </w:ins>
      <w:del w:id="698" w:author="Zero" w:date="2021-04-14T21:20:00Z">
        <w:r w:rsidR="00B816F2" w:rsidRPr="009A6A25" w:rsidDel="005B769A">
          <w:rPr>
            <w:lang w:val="en-US"/>
            <w:rPrChange w:id="699" w:author="Zero" w:date="2021-04-19T20:25:00Z">
              <w:rPr>
                <w:highlight w:val="yellow"/>
                <w:lang w:val="en-US"/>
              </w:rPr>
            </w:rPrChange>
          </w:rPr>
          <w:delText>Sehingga p</w:delText>
        </w:r>
      </w:del>
      <w:del w:id="700" w:author="Zero" w:date="2021-04-24T20:35:00Z">
        <w:r w:rsidR="00B816F2" w:rsidRPr="009A6A25" w:rsidDel="00A15B48">
          <w:rPr>
            <w:lang w:val="en-US"/>
            <w:rPrChange w:id="701" w:author="Zero" w:date="2021-04-19T20:25:00Z">
              <w:rPr>
                <w:highlight w:val="yellow"/>
                <w:lang w:val="en-US"/>
              </w:rPr>
            </w:rPrChange>
          </w:rPr>
          <w:delText xml:space="preserve">enggunaan CNN </w:delText>
        </w:r>
      </w:del>
      <w:del w:id="702" w:author="Zero" w:date="2021-04-14T21:22:00Z">
        <w:r w:rsidR="00B816F2" w:rsidRPr="009A6A25" w:rsidDel="005B769A">
          <w:rPr>
            <w:lang w:val="en-US"/>
            <w:rPrChange w:id="703" w:author="Zero" w:date="2021-04-19T20:25:00Z">
              <w:rPr>
                <w:highlight w:val="yellow"/>
                <w:lang w:val="en-US"/>
              </w:rPr>
            </w:rPrChange>
          </w:rPr>
          <w:delText xml:space="preserve">dapat dikatakan </w:delText>
        </w:r>
      </w:del>
      <w:del w:id="704" w:author="Zero" w:date="2021-04-24T20:35:00Z">
        <w:r w:rsidR="00B816F2" w:rsidRPr="009A6A25" w:rsidDel="00A15B48">
          <w:rPr>
            <w:lang w:val="en-US"/>
            <w:rPrChange w:id="705" w:author="Zero" w:date="2021-04-19T20:25:00Z">
              <w:rPr>
                <w:highlight w:val="yellow"/>
                <w:lang w:val="en-US"/>
              </w:rPr>
            </w:rPrChange>
          </w:rPr>
          <w:delText>mampu meningkatkan akurasi</w:delText>
        </w:r>
      </w:del>
      <w:del w:id="706" w:author="Zero" w:date="2021-04-14T21:15:00Z">
        <w:r w:rsidR="00B816F2" w:rsidRPr="009A6A25" w:rsidDel="00D04FEB">
          <w:rPr>
            <w:lang w:val="en-US"/>
            <w:rPrChange w:id="707" w:author="Zero" w:date="2021-04-19T20:25:00Z">
              <w:rPr>
                <w:highlight w:val="yellow"/>
                <w:lang w:val="en-US"/>
              </w:rPr>
            </w:rPrChange>
          </w:rPr>
          <w:delText xml:space="preserve"> dan meminimalkan waktu pembelajaran</w:delText>
        </w:r>
      </w:del>
      <w:del w:id="708" w:author="Zero" w:date="2021-04-24T20:35:00Z">
        <w:r w:rsidR="00B816F2" w:rsidRPr="009A6A25" w:rsidDel="00A15B48">
          <w:rPr>
            <w:lang w:val="en-US"/>
            <w:rPrChange w:id="709" w:author="Zero" w:date="2021-04-19T20:25:00Z">
              <w:rPr>
                <w:highlight w:val="yellow"/>
                <w:lang w:val="en-US"/>
              </w:rPr>
            </w:rPrChange>
          </w:rPr>
          <w:delText>.</w:delText>
        </w:r>
      </w:del>
      <w:del w:id="710" w:author="Zero" w:date="2021-04-14T21:18:00Z">
        <w:r w:rsidR="00B816F2" w:rsidDel="005B769A">
          <w:rPr>
            <w:lang w:val="en-US"/>
          </w:rPr>
          <w:delText xml:space="preserve"> </w:delText>
        </w:r>
      </w:del>
      <w:del w:id="711" w:author="Zero" w:date="2021-04-24T20:24:00Z">
        <w:r w:rsidR="00B816F2" w:rsidDel="00B63918">
          <w:rPr>
            <w:lang w:val="en-US"/>
          </w:rPr>
          <w:delText xml:space="preserve">Sementara itu, </w:delText>
        </w:r>
      </w:del>
      <w:del w:id="712" w:author="Zero" w:date="2021-04-19T20:32:00Z">
        <w:r w:rsidR="00B816F2" w:rsidDel="00E418E7">
          <w:rPr>
            <w:lang w:val="en-US"/>
          </w:rPr>
          <w:delText xml:space="preserve">jika tanpa menggunakan CNN, </w:delText>
        </w:r>
      </w:del>
      <w:del w:id="713" w:author="Zero" w:date="2021-04-24T20:24:00Z">
        <w:r w:rsidR="00B816F2" w:rsidDel="00B63918">
          <w:rPr>
            <w:lang w:val="en-US"/>
          </w:rPr>
          <w:delText xml:space="preserve">model optimasi </w:delText>
        </w:r>
      </w:del>
      <w:del w:id="714" w:author="Zero" w:date="2021-04-19T20:33:00Z">
        <w:r w:rsidR="00B816F2" w:rsidDel="00E418E7">
          <w:rPr>
            <w:lang w:val="en-US"/>
          </w:rPr>
          <w:delText>Ad</w:delText>
        </w:r>
      </w:del>
      <w:del w:id="715" w:author="Zero" w:date="2021-04-18T21:32:00Z">
        <w:r w:rsidR="00B816F2" w:rsidDel="005D1C98">
          <w:rPr>
            <w:lang w:val="en-US"/>
          </w:rPr>
          <w:delText>am</w:delText>
        </w:r>
      </w:del>
      <w:del w:id="716" w:author="Zero" w:date="2021-04-24T20:24:00Z">
        <w:r w:rsidR="00B816F2" w:rsidDel="00B63918">
          <w:rPr>
            <w:lang w:val="en-US"/>
          </w:rPr>
          <w:delText xml:space="preserve"> menunjukkan performa yang lebih unggul dengan akurasi mencapai 7</w:delText>
        </w:r>
      </w:del>
      <w:del w:id="717" w:author="Zero" w:date="2021-04-19T20:33:00Z">
        <w:r w:rsidR="00B816F2" w:rsidDel="00E418E7">
          <w:rPr>
            <w:lang w:val="en-US"/>
          </w:rPr>
          <w:delText>4.</w:delText>
        </w:r>
      </w:del>
      <w:del w:id="718" w:author="Zero" w:date="2021-04-19T20:34:00Z">
        <w:r w:rsidR="00B816F2" w:rsidDel="00E418E7">
          <w:rPr>
            <w:lang w:val="en-US"/>
          </w:rPr>
          <w:delText>54</w:delText>
        </w:r>
      </w:del>
      <w:del w:id="719" w:author="Zero" w:date="2021-04-24T20:24:00Z">
        <w:r w:rsidR="00B816F2" w:rsidDel="00B63918">
          <w:rPr>
            <w:lang w:val="en-US"/>
          </w:rPr>
          <w:delText xml:space="preserve">% dengan nilai </w:delText>
        </w:r>
      </w:del>
      <w:del w:id="720" w:author="Zero" w:date="2021-04-19T20:34:00Z">
        <w:r w:rsidR="00B816F2" w:rsidDel="00E418E7">
          <w:rPr>
            <w:lang w:val="en-US"/>
          </w:rPr>
          <w:delText>Losses 0.64</w:delText>
        </w:r>
      </w:del>
      <w:del w:id="721" w:author="Zero" w:date="2021-04-24T20:24:00Z">
        <w:r w:rsidR="00B816F2" w:rsidDel="00B63918">
          <w:rPr>
            <w:lang w:val="en-US"/>
          </w:rPr>
          <w:delText xml:space="preserve"> jika dibandingkan dengan model optimasi AdaDelta</w:delText>
        </w:r>
      </w:del>
      <w:r w:rsidR="00B816F2">
        <w:rPr>
          <w:lang w:val="en-US"/>
        </w:rPr>
        <w:t xml:space="preserve">. </w:t>
      </w:r>
      <w:del w:id="722" w:author="Zero" w:date="2021-04-19T14:49:00Z">
        <w:r w:rsidR="00B816F2" w:rsidDel="00627C02">
          <w:rPr>
            <w:lang w:val="en-US"/>
          </w:rPr>
          <w:delText xml:space="preserve">Perbandingan nilai akurasi dan losses selama proses pembelajaran dan testing dapat dilihat pada Gambar </w:delText>
        </w:r>
      </w:del>
      <w:ins w:id="723" w:author="Zero" w:date="2021-04-25T20:18:00Z">
        <w:r w:rsidR="004E51E0">
          <w:rPr>
            <w:lang w:val="en-US"/>
          </w:rPr>
          <w:t>Fig</w:t>
        </w:r>
      </w:ins>
      <w:ins w:id="724" w:author="Zero" w:date="2021-04-19T14:50:00Z">
        <w:r w:rsidR="004E51E0">
          <w:rPr>
            <w:lang w:val="en-US"/>
          </w:rPr>
          <w:t>.9</w:t>
        </w:r>
        <w:r w:rsidR="00627C02">
          <w:rPr>
            <w:lang w:val="en-US"/>
          </w:rPr>
          <w:t xml:space="preserve"> berikut menunjukkan perbandingan akurasi </w:t>
        </w:r>
      </w:ins>
      <w:ins w:id="725" w:author="Zero" w:date="2021-04-19T14:51:00Z">
        <w:r w:rsidR="00627C02">
          <w:rPr>
            <w:lang w:val="en-US"/>
          </w:rPr>
          <w:t>antara penggunaan CNN dan tanpa CNN dengan menggunakan dua model optimasi.</w:t>
        </w:r>
      </w:ins>
      <w:del w:id="726" w:author="Zero" w:date="2021-04-19T14:48:00Z">
        <w:r w:rsidR="00B816F2" w:rsidDel="00627C02">
          <w:rPr>
            <w:lang w:val="en-US"/>
          </w:rPr>
          <w:delText>…</w:delText>
        </w:r>
        <w:r w:rsidR="00C03607" w:rsidDel="00627C02">
          <w:rPr>
            <w:lang w:val="en-US"/>
          </w:rPr>
          <w:delText xml:space="preserve"> </w:delText>
        </w:r>
      </w:del>
    </w:p>
    <w:p w14:paraId="1C4D2E5E" w14:textId="483EEEE6" w:rsidR="00C03607" w:rsidRDefault="005D1C98" w:rsidP="006F5615">
      <w:pPr>
        <w:pStyle w:val="BodyText"/>
        <w:spacing w:before="12pt"/>
        <w:ind w:firstLine="0pt"/>
        <w:rPr>
          <w:lang w:val="en-US"/>
        </w:rPr>
      </w:pPr>
      <w:ins w:id="727" w:author="Zero" w:date="2021-04-18T21:32:00Z">
        <w:r>
          <w:rPr>
            <w:noProof/>
            <w:lang w:val="en-US" w:eastAsia="en-US"/>
          </w:rPr>
          <w:drawing>
            <wp:inline distT="0" distB="0" distL="0" distR="0" wp14:anchorId="315FB8A2" wp14:editId="32802106">
              <wp:extent cx="3089910" cy="1208599"/>
              <wp:effectExtent l="19050" t="19050" r="15240" b="1079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ompare CNN non CNN 300 epoch 8 detik segmen.png"/>
                      <pic:cNvPicPr/>
                    </pic:nvPicPr>
                    <pic:blipFill rotWithShape="1">
                      <a:blip r:embed="rId16">
                        <a:extLst>
                          <a:ext uri="{28A0092B-C50C-407E-A947-70E740481C1C}">
                            <a14:useLocalDpi xmlns:a14="http://schemas.microsoft.com/office/drawing/2010/main" val="0"/>
                          </a:ext>
                        </a:extLst>
                      </a:blip>
                      <a:srcRect b="51.446%"/>
                      <a:stretch/>
                    </pic:blipFill>
                    <pic:spPr bwMode="auto">
                      <a:xfrm>
                        <a:off x="0" y="0"/>
                        <a:ext cx="3089910" cy="12085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del w:id="728" w:author="Zero" w:date="2021-04-18T21:31:00Z">
        <w:r w:rsidR="00C03607" w:rsidRPr="00C03607" w:rsidDel="005D1C98">
          <w:rPr>
            <w:noProof/>
            <w:lang w:val="en-US" w:eastAsia="en-US"/>
          </w:rPr>
          <w:drawing>
            <wp:inline distT="0" distB="0" distL="0" distR="0" wp14:anchorId="1AF9022C" wp14:editId="7E98C591">
              <wp:extent cx="3089910" cy="1572260"/>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7"/>
                      <a:srcRect t="3.507%"/>
                      <a:stretch/>
                    </pic:blipFill>
                    <pic:spPr bwMode="auto">
                      <a:xfrm>
                        <a:off x="0" y="0"/>
                        <a:ext cx="3089910" cy="1572260"/>
                      </a:xfrm>
                      <a:prstGeom prst="rect">
                        <a:avLst/>
                      </a:prstGeom>
                      <a:ln>
                        <a:noFill/>
                      </a:ln>
                      <a:extLst>
                        <a:ext uri="{53640926-AAD7-44D8-BBD7-CCE9431645EC}">
                          <a14:shadowObscured xmlns:a14="http://schemas.microsoft.com/office/drawing/2010/main"/>
                        </a:ext>
                      </a:extLst>
                    </pic:spPr>
                  </pic:pic>
                </a:graphicData>
              </a:graphic>
            </wp:inline>
          </w:drawing>
        </w:r>
      </w:del>
    </w:p>
    <w:p w14:paraId="57F89B32" w14:textId="41034415" w:rsidR="008463E5" w:rsidRDefault="008463E5" w:rsidP="008463E5">
      <w:pPr>
        <w:pStyle w:val="figurecaption"/>
        <w:numPr>
          <w:ilvl w:val="0"/>
          <w:numId w:val="26"/>
        </w:numPr>
        <w:ind w:start="0pt" w:firstLine="0pt"/>
      </w:pPr>
      <w:del w:id="729" w:author="Zero" w:date="2021-04-18T21:34:00Z">
        <w:r w:rsidDel="005D1C98">
          <w:delText>Arsitektur Cell LSTM</w:delText>
        </w:r>
      </w:del>
      <w:ins w:id="730" w:author="Zero" w:date="2021-04-18T21:34:00Z">
        <w:r w:rsidR="005D1C98">
          <w:t>Perbandingan akurasi CNN dan Non CNN dengan SGD dan Adadelta</w:t>
        </w:r>
      </w:ins>
    </w:p>
    <w:p w14:paraId="7766BF34" w14:textId="33DF22FF" w:rsidR="008463E5" w:rsidRDefault="00917B76" w:rsidP="006F5615">
      <w:pPr>
        <w:pStyle w:val="BodyText"/>
        <w:spacing w:before="12pt"/>
        <w:ind w:firstLine="0pt"/>
        <w:rPr>
          <w:lang w:val="en-US"/>
        </w:rPr>
      </w:pPr>
      <w:ins w:id="731" w:author="Zero" w:date="2021-04-19T13:04:00Z">
        <w:r>
          <w:rPr>
            <w:lang w:val="en-US"/>
          </w:rPr>
          <w:tab/>
        </w:r>
      </w:ins>
      <w:r w:rsidR="008463E5">
        <w:rPr>
          <w:lang w:val="en-US"/>
        </w:rPr>
        <w:t>Berdasarkan</w:t>
      </w:r>
      <w:del w:id="732" w:author="Zero" w:date="2021-04-25T20:18:00Z">
        <w:r w:rsidR="008463E5" w:rsidDel="004E51E0">
          <w:rPr>
            <w:lang w:val="en-US"/>
          </w:rPr>
          <w:delText xml:space="preserve"> Gambar</w:delText>
        </w:r>
      </w:del>
      <w:r w:rsidR="008463E5">
        <w:rPr>
          <w:lang w:val="en-US"/>
        </w:rPr>
        <w:t xml:space="preserve"> </w:t>
      </w:r>
      <w:ins w:id="733" w:author="Zero" w:date="2021-04-25T20:18:00Z">
        <w:r w:rsidR="004E51E0">
          <w:rPr>
            <w:lang w:val="en-US"/>
          </w:rPr>
          <w:t>Fig.</w:t>
        </w:r>
      </w:ins>
      <w:r w:rsidR="008463E5">
        <w:rPr>
          <w:lang w:val="en-US"/>
        </w:rPr>
        <w:t xml:space="preserve">5, </w:t>
      </w:r>
      <w:del w:id="734" w:author="Zero" w:date="2021-04-19T12:32:00Z">
        <w:r w:rsidR="008463E5" w:rsidDel="00607934">
          <w:rPr>
            <w:lang w:val="en-US"/>
          </w:rPr>
          <w:delText xml:space="preserve">akurasi yang diberikan oleh SGD lebih baik dibandingkan dengan AdaDelta. </w:delText>
        </w:r>
      </w:del>
      <w:r w:rsidR="008463E5">
        <w:rPr>
          <w:lang w:val="en-US"/>
        </w:rPr>
        <w:t xml:space="preserve">Akurasi </w:t>
      </w:r>
      <w:ins w:id="735" w:author="Zero" w:date="2021-04-19T12:32:00Z">
        <w:r w:rsidR="003A0485">
          <w:rPr>
            <w:lang w:val="en-US"/>
          </w:rPr>
          <w:t>yang di</w:t>
        </w:r>
        <w:r w:rsidR="00607934">
          <w:rPr>
            <w:lang w:val="en-US"/>
          </w:rPr>
          <w:t xml:space="preserve">berikan oleh SGD </w:t>
        </w:r>
      </w:ins>
      <w:r w:rsidR="008463E5">
        <w:rPr>
          <w:lang w:val="en-US"/>
        </w:rPr>
        <w:t>cenderung menaik sepanjang iterasi berla</w:t>
      </w:r>
      <w:ins w:id="736" w:author="Zero" w:date="2021-04-14T21:08:00Z">
        <w:r w:rsidR="00D04FEB">
          <w:rPr>
            <w:lang w:val="en-US"/>
          </w:rPr>
          <w:t>n</w:t>
        </w:r>
      </w:ins>
      <w:del w:id="737" w:author="Zero" w:date="2021-04-14T21:08:00Z">
        <w:r w:rsidR="008463E5" w:rsidDel="00D04FEB">
          <w:rPr>
            <w:lang w:val="en-US"/>
          </w:rPr>
          <w:delText>b</w:delText>
        </w:r>
      </w:del>
      <w:r w:rsidR="008463E5">
        <w:rPr>
          <w:lang w:val="en-US"/>
        </w:rPr>
        <w:t>gsung</w:t>
      </w:r>
      <w:ins w:id="738" w:author="Zero" w:date="2021-04-19T12:31:00Z">
        <w:r w:rsidR="00607934">
          <w:rPr>
            <w:lang w:val="en-US"/>
          </w:rPr>
          <w:t xml:space="preserve"> dan memberikan nilai yang lebih tinggi diakhir </w:t>
        </w:r>
      </w:ins>
      <w:ins w:id="739" w:author="Zero" w:date="2021-04-19T12:32:00Z">
        <w:r w:rsidR="00607934">
          <w:rPr>
            <w:lang w:val="en-US"/>
          </w:rPr>
          <w:t xml:space="preserve">epoch </w:t>
        </w:r>
      </w:ins>
      <w:ins w:id="740" w:author="Zero" w:date="2021-04-19T12:31:00Z">
        <w:r w:rsidR="00607934">
          <w:rPr>
            <w:lang w:val="en-US"/>
          </w:rPr>
          <w:t xml:space="preserve">dibandingkan dengan </w:t>
        </w:r>
      </w:ins>
      <w:ins w:id="741" w:author="Zero" w:date="2021-04-19T12:32:00Z">
        <w:r w:rsidR="00607934">
          <w:rPr>
            <w:lang w:val="en-US"/>
          </w:rPr>
          <w:t>Ada</w:t>
        </w:r>
      </w:ins>
      <w:ins w:id="742" w:author="Zero" w:date="2021-04-19T12:33:00Z">
        <w:r w:rsidR="00607934">
          <w:rPr>
            <w:lang w:val="en-US"/>
          </w:rPr>
          <w:t>Delta</w:t>
        </w:r>
        <w:r w:rsidR="00627C02">
          <w:rPr>
            <w:lang w:val="en-US"/>
          </w:rPr>
          <w:t>, baik dengan CNN mau</w:t>
        </w:r>
        <w:r w:rsidR="00E05117">
          <w:rPr>
            <w:lang w:val="en-US"/>
          </w:rPr>
          <w:t>pun tanpa CNN</w:t>
        </w:r>
      </w:ins>
      <w:r w:rsidR="008463E5">
        <w:rPr>
          <w:lang w:val="en-US"/>
        </w:rPr>
        <w:t xml:space="preserve">. Sementara itu, </w:t>
      </w:r>
      <w:ins w:id="743" w:author="Zero" w:date="2021-04-19T14:52:00Z">
        <w:r w:rsidR="00627C02">
          <w:rPr>
            <w:lang w:val="en-US"/>
          </w:rPr>
          <w:t xml:space="preserve">perbandingan </w:t>
        </w:r>
      </w:ins>
      <w:r w:rsidR="008463E5">
        <w:rPr>
          <w:lang w:val="en-US"/>
        </w:rPr>
        <w:t>nilai loss</w:t>
      </w:r>
      <w:del w:id="744" w:author="Zero" w:date="2021-04-19T12:33:00Z">
        <w:r w:rsidR="008463E5" w:rsidDel="00E05117">
          <w:rPr>
            <w:lang w:val="en-US"/>
          </w:rPr>
          <w:delText>es</w:delText>
        </w:r>
      </w:del>
      <w:r w:rsidR="008463E5">
        <w:rPr>
          <w:lang w:val="en-US"/>
        </w:rPr>
        <w:t xml:space="preserve"> dapat </w:t>
      </w:r>
      <w:del w:id="745" w:author="Zero" w:date="2021-04-19T12:33:00Z">
        <w:r w:rsidR="008463E5" w:rsidDel="00E05117">
          <w:rPr>
            <w:lang w:val="en-US"/>
          </w:rPr>
          <w:delText xml:space="preserve">diamati di </w:delText>
        </w:r>
      </w:del>
      <w:ins w:id="746" w:author="Zero" w:date="2021-04-19T12:33:00Z">
        <w:r w:rsidR="00E05117">
          <w:rPr>
            <w:lang w:val="en-US"/>
          </w:rPr>
          <w:t xml:space="preserve">dilihat pada </w:t>
        </w:r>
      </w:ins>
      <w:del w:id="747" w:author="Zero" w:date="2021-04-25T20:18:00Z">
        <w:r w:rsidR="008463E5" w:rsidDel="004E51E0">
          <w:rPr>
            <w:lang w:val="en-US"/>
          </w:rPr>
          <w:delText>Gambar</w:delText>
        </w:r>
      </w:del>
      <w:r w:rsidR="008463E5">
        <w:rPr>
          <w:lang w:val="en-US"/>
        </w:rPr>
        <w:t xml:space="preserve"> </w:t>
      </w:r>
      <w:ins w:id="748" w:author="Zero" w:date="2021-04-25T20:18:00Z">
        <w:r w:rsidR="004E51E0">
          <w:rPr>
            <w:lang w:val="en-US"/>
          </w:rPr>
          <w:t>Fig.10</w:t>
        </w:r>
      </w:ins>
      <w:del w:id="749" w:author="Zero" w:date="2021-04-25T20:18:00Z">
        <w:r w:rsidR="008463E5" w:rsidDel="004E51E0">
          <w:rPr>
            <w:lang w:val="en-US"/>
          </w:rPr>
          <w:delText>6</w:delText>
        </w:r>
      </w:del>
      <w:r w:rsidR="008463E5">
        <w:rPr>
          <w:lang w:val="en-US"/>
        </w:rPr>
        <w:t xml:space="preserve">, model optimasi SGD cenderung lebih </w:t>
      </w:r>
      <w:del w:id="750" w:author="Zero" w:date="2021-04-19T12:34:00Z">
        <w:r w:rsidR="008463E5" w:rsidDel="00E05117">
          <w:rPr>
            <w:lang w:val="en-US"/>
          </w:rPr>
          <w:delText>stabil menurun mendekati</w:delText>
        </w:r>
      </w:del>
      <w:ins w:id="751" w:author="Zero" w:date="2021-04-19T12:34:00Z">
        <w:r w:rsidR="00E05117">
          <w:rPr>
            <w:lang w:val="en-US"/>
          </w:rPr>
          <w:t>konvergen, mendekati</w:t>
        </w:r>
      </w:ins>
      <w:r w:rsidR="008463E5">
        <w:rPr>
          <w:lang w:val="en-US"/>
        </w:rPr>
        <w:t xml:space="preserve"> nilai nol jika</w:t>
      </w:r>
      <w:del w:id="752" w:author="Zero" w:date="2021-04-19T12:35:00Z">
        <w:r w:rsidR="008463E5" w:rsidDel="00E05117">
          <w:rPr>
            <w:lang w:val="en-US"/>
          </w:rPr>
          <w:delText xml:space="preserve"> </w:delText>
        </w:r>
      </w:del>
      <w:ins w:id="753" w:author="Zero" w:date="2021-04-19T12:35:00Z">
        <w:r w:rsidR="00E05117">
          <w:rPr>
            <w:lang w:val="en-US"/>
          </w:rPr>
          <w:t>. Lain halnya dengan AdaDelta yang menaik pada epoch tertentu</w:t>
        </w:r>
      </w:ins>
      <w:ins w:id="754" w:author="Zero" w:date="2021-04-19T12:36:00Z">
        <w:r w:rsidR="00E05117">
          <w:rPr>
            <w:lang w:val="en-US"/>
          </w:rPr>
          <w:t>, sehingga memberikan nilai loss yang lebih besar diakhir epoch</w:t>
        </w:r>
      </w:ins>
      <w:ins w:id="755" w:author="Zero" w:date="2021-04-19T12:35:00Z">
        <w:r w:rsidR="00E05117">
          <w:rPr>
            <w:lang w:val="en-US"/>
          </w:rPr>
          <w:t>.</w:t>
        </w:r>
      </w:ins>
      <w:del w:id="756" w:author="Zero" w:date="2021-04-19T12:35:00Z">
        <w:r w:rsidR="008463E5" w:rsidDel="00E05117">
          <w:rPr>
            <w:lang w:val="en-US"/>
          </w:rPr>
          <w:delText>dibandingkan dengan AdaDelta.</w:delText>
        </w:r>
      </w:del>
      <w:r w:rsidR="008463E5">
        <w:rPr>
          <w:lang w:val="en-US"/>
        </w:rPr>
        <w:t xml:space="preserve"> </w:t>
      </w:r>
      <w:ins w:id="757" w:author="Zero" w:date="2021-04-19T12:36:00Z">
        <w:r w:rsidR="00E05117">
          <w:rPr>
            <w:lang w:val="en-US"/>
          </w:rPr>
          <w:t xml:space="preserve">Hasil eksperimen tersebut, </w:t>
        </w:r>
      </w:ins>
      <w:ins w:id="758" w:author="Zero" w:date="2021-04-14T21:08:00Z">
        <w:r w:rsidR="00D04FEB" w:rsidRPr="00775811">
          <w:rPr>
            <w:color w:val="000000" w:themeColor="text1"/>
            <w:lang w:val="en-US"/>
            <w:rPrChange w:id="759" w:author="Zero" w:date="2021-04-14T21:51:00Z">
              <w:rPr>
                <w:lang w:val="en-US"/>
              </w:rPr>
            </w:rPrChange>
          </w:rPr>
          <w:t xml:space="preserve">sejalan dengan penelitian sebelumnya yang menunjukkan bahwa </w:t>
        </w:r>
      </w:ins>
      <w:ins w:id="760" w:author="Zero" w:date="2021-04-14T21:09:00Z">
        <w:r w:rsidR="00D04FEB" w:rsidRPr="00775811">
          <w:rPr>
            <w:color w:val="000000" w:themeColor="text1"/>
            <w:lang w:val="en-US"/>
            <w:rPrChange w:id="761" w:author="Zero" w:date="2021-04-14T21:51:00Z">
              <w:rPr>
                <w:lang w:val="en-US"/>
              </w:rPr>
            </w:rPrChange>
          </w:rPr>
          <w:t xml:space="preserve">model optimasi SGD lebih baik jika </w:t>
        </w:r>
        <w:r w:rsidR="00775811" w:rsidRPr="00775811">
          <w:rPr>
            <w:color w:val="000000" w:themeColor="text1"/>
            <w:lang w:val="en-US"/>
            <w:rPrChange w:id="762" w:author="Zero" w:date="2021-04-14T21:51:00Z">
              <w:rPr>
                <w:lang w:val="en-US"/>
              </w:rPr>
            </w:rPrChange>
          </w:rPr>
          <w:t xml:space="preserve">dibandingkan dengan AdaDelta </w:t>
        </w:r>
      </w:ins>
      <w:ins w:id="763" w:author="Zero" w:date="2021-04-14T21:50:00Z">
        <w:r w:rsidR="00775811">
          <w:rPr>
            <w:lang w:val="en-US"/>
          </w:rPr>
          <w:fldChar w:fldCharType="begin" w:fldLock="1"/>
        </w:r>
      </w:ins>
      <w:r w:rsidR="001341C7">
        <w:rPr>
          <w:lang w:val="en-US"/>
        </w:rPr>
        <w:instrText>ADDIN CSL_CITATION {"citationItems":[{"id":"ITEM-1","itemData":{"DOI":"10.1109/CTEMS.2018.8769211","ISBN":"9781538677094","abstract":"In this paper, we perform a comparative evaluation of seven most commonly used first-order stochastic gradient-based optimization techniques in a simple Convolutional Neural Network (ConvNet) architectural setup. The investigated techniques are the Stochastic Gradient Descent (SGD), with vanilla (vSGD), with momentum (SGDm), with momentum and nesterov (SGDm+n)), Root Mean Square Propagation (RMSProp), Adaptive Moment Estimation (Adam), Adaptive Gradient (AdaGrad), Adaptive Delta (AdaDelta), Adaptive moment estimation Extension based on infinity norm (Adamax) and Nesterov-accelerated Adaptive Moment Estimation (Nadam). We trained the model and evaluated the optimization techniques in terms of convergence speed, accuracy and loss function using three randomly selected publicly available image classification datasets. The overall experimental results obtained show Nadam achieved better performance across the three datasets in comparison to the other optimization techniques, while AdaDelta performed the worst.","author":[{"dropping-particle":"","family":"Dogo","given":"E. M.","non-dropping-particle":"","parse-names":false,"suffix":""},{"dropping-particle":"","family":"Afolabi","given":"O. J.","non-dropping-particle":"","parse-names":false,"suffix":""},{"dropping-particle":"","family":"Nwulu","given":"N. I.","non-dropping-particle":"","parse-names":false,"suffix":""},{"dropping-particle":"","family":"Twala","given":"B.","non-dropping-particle":"","parse-names":false,"suffix":""},{"dropping-particle":"","family":"Aigbavboa","given":"C. O.","non-dropping-particle":"","parse-names":false,"suffix":""}],"container-title":"Proceedings of the International Conference on Computational Techniques, Electronics and Mechanical Systems, CTEMS 2018","id":"ITEM-1","issued":{"date-parts":[["2018","12","1"]]},"page":"92-99","publisher":"Institute of Electrical and Electronics Engineers Inc.","title":"A Comparative Analysis of Gradient Descent-Based Optimization Algorithms on Convolutional Neural Networks","type":"paper-conference"},"uris":["http://www.mendeley.com/documents/?uuid=adca4f02-56a2-34df-9d22-c08d85fb6eb9"]}],"mendeley":{"formattedCitation":"[27]","plainTextFormattedCitation":"[27]","previouslyFormattedCitation":"[26]"},"properties":{"noteIndex":0},"schema":"https://github.com/citation-style-language/schema/raw/master/csl-citation.json"}</w:instrText>
      </w:r>
      <w:r w:rsidR="00775811">
        <w:rPr>
          <w:lang w:val="en-US"/>
        </w:rPr>
        <w:fldChar w:fldCharType="separate"/>
      </w:r>
      <w:r w:rsidR="001341C7" w:rsidRPr="001341C7">
        <w:rPr>
          <w:noProof/>
          <w:lang w:val="en-US"/>
        </w:rPr>
        <w:t>[27]</w:t>
      </w:r>
      <w:ins w:id="764" w:author="Zero" w:date="2021-04-14T21:50:00Z">
        <w:r w:rsidR="00775811">
          <w:rPr>
            <w:lang w:val="en-US"/>
          </w:rPr>
          <w:fldChar w:fldCharType="end"/>
        </w:r>
      </w:ins>
      <w:ins w:id="765" w:author="Zero" w:date="2021-04-19T14:27:00Z">
        <w:r w:rsidR="000A42DF">
          <w:rPr>
            <w:lang w:val="en-US"/>
          </w:rPr>
          <w:t>.</w:t>
        </w:r>
      </w:ins>
      <w:ins w:id="766" w:author="Zero" w:date="2021-04-14T21:09:00Z">
        <w:r w:rsidR="00D04FEB">
          <w:rPr>
            <w:lang w:val="en-US"/>
          </w:rPr>
          <w:t xml:space="preserve"> </w:t>
        </w:r>
      </w:ins>
    </w:p>
    <w:p w14:paraId="3BC21943" w14:textId="39560FBD" w:rsidR="008463E5" w:rsidRDefault="008463E5" w:rsidP="006F5615">
      <w:pPr>
        <w:pStyle w:val="BodyText"/>
        <w:spacing w:before="12pt"/>
        <w:ind w:firstLine="0pt"/>
        <w:rPr>
          <w:lang w:val="en-US"/>
        </w:rPr>
      </w:pPr>
      <w:del w:id="767" w:author="Zero" w:date="2021-04-18T21:33:00Z">
        <w:r w:rsidRPr="008463E5" w:rsidDel="005D1C98">
          <w:rPr>
            <w:noProof/>
            <w:lang w:val="en-US" w:eastAsia="en-US"/>
          </w:rPr>
          <w:drawing>
            <wp:inline distT="0" distB="0" distL="0" distR="0" wp14:anchorId="06C54C17" wp14:editId="7E6834DA">
              <wp:extent cx="3089910" cy="185166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1851660"/>
                      </a:xfrm>
                      <a:prstGeom prst="rect">
                        <a:avLst/>
                      </a:prstGeom>
                    </pic:spPr>
                  </pic:pic>
                </a:graphicData>
              </a:graphic>
            </wp:inline>
          </w:drawing>
        </w:r>
      </w:del>
      <w:ins w:id="768" w:author="Zero" w:date="2021-04-18T21:33:00Z">
        <w:r w:rsidR="005D1C98">
          <w:rPr>
            <w:noProof/>
            <w:lang w:val="en-US" w:eastAsia="en-US"/>
          </w:rPr>
          <w:drawing>
            <wp:inline distT="0" distB="0" distL="0" distR="0" wp14:anchorId="35A6A8CB" wp14:editId="64994035">
              <wp:extent cx="3089910" cy="1209040"/>
              <wp:effectExtent l="19050" t="19050" r="15240" b="1016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ompare CNN non CNN 300 epoch 8 detik segmen.png"/>
                      <pic:cNvPicPr/>
                    </pic:nvPicPr>
                    <pic:blipFill rotWithShape="1">
                      <a:blip r:embed="rId16">
                        <a:extLst>
                          <a:ext uri="{28A0092B-C50C-407E-A947-70E740481C1C}">
                            <a14:useLocalDpi xmlns:a14="http://schemas.microsoft.com/office/drawing/2010/main" val="0"/>
                          </a:ext>
                        </a:extLst>
                      </a:blip>
                      <a:srcRect t="51.428%"/>
                      <a:stretch/>
                    </pic:blipFill>
                    <pic:spPr bwMode="auto">
                      <a:xfrm>
                        <a:off x="0" y="0"/>
                        <a:ext cx="3089910" cy="12090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1255BDCB" w14:textId="712B9D32" w:rsidR="0057084E" w:rsidRDefault="0057084E" w:rsidP="0057084E">
      <w:pPr>
        <w:pStyle w:val="figurecaption"/>
        <w:numPr>
          <w:ilvl w:val="0"/>
          <w:numId w:val="26"/>
        </w:numPr>
        <w:ind w:start="0pt" w:firstLine="0pt"/>
        <w:rPr>
          <w:ins w:id="769" w:author="Zero" w:date="2021-04-19T13:10:00Z"/>
        </w:rPr>
      </w:pPr>
      <w:ins w:id="770" w:author="Zero" w:date="2021-04-19T13:10:00Z">
        <w:r>
          <w:t>Perbandingan loss CNN dan Non CNN dengan SGD dan Adadelta</w:t>
        </w:r>
      </w:ins>
    </w:p>
    <w:p w14:paraId="738B3857" w14:textId="7870281E" w:rsidR="00DD375B" w:rsidRPr="00B663ED" w:rsidRDefault="00DD375B" w:rsidP="00DD375B">
      <w:pPr>
        <w:pStyle w:val="Heading2"/>
        <w:tabs>
          <w:tab w:val="clear" w:pos="74.75pt"/>
          <w:tab w:val="num" w:pos="18pt"/>
        </w:tabs>
        <w:ind w:start="14.40pt"/>
        <w:rPr>
          <w:ins w:id="771" w:author="Zero" w:date="2021-04-24T20:06:00Z"/>
          <w:rFonts w:eastAsiaTheme="minorEastAsia"/>
          <w:lang w:val="id-ID" w:eastAsia="ko-KR"/>
        </w:rPr>
      </w:pPr>
      <w:ins w:id="772" w:author="Zero" w:date="2021-04-24T20:08:00Z">
        <w:r>
          <w:rPr>
            <w:rFonts w:eastAsiaTheme="minorEastAsia"/>
            <w:lang w:eastAsia="ko-KR"/>
          </w:rPr>
          <w:t>Affect of Segment Length</w:t>
        </w:r>
      </w:ins>
    </w:p>
    <w:p w14:paraId="2050046C" w14:textId="61263896" w:rsidR="008463E5" w:rsidRPr="008463E5" w:rsidDel="0057084E" w:rsidRDefault="008463E5" w:rsidP="008463E5">
      <w:pPr>
        <w:pStyle w:val="figurecaption"/>
        <w:numPr>
          <w:ilvl w:val="0"/>
          <w:numId w:val="26"/>
        </w:numPr>
        <w:ind w:start="0pt" w:firstLine="0pt"/>
        <w:rPr>
          <w:del w:id="773" w:author="Zero" w:date="2021-04-19T13:10:00Z"/>
        </w:rPr>
      </w:pPr>
      <w:del w:id="774" w:author="Zero" w:date="2021-04-19T13:10:00Z">
        <w:r w:rsidDel="0057084E">
          <w:delText>Arsitektur Cell LSTM</w:delText>
        </w:r>
      </w:del>
    </w:p>
    <w:p w14:paraId="38C657FC" w14:textId="08884D0E" w:rsidR="009303D9" w:rsidRDefault="00046B87" w:rsidP="00046B87">
      <w:pPr>
        <w:pStyle w:val="BodyText"/>
        <w:ind w:firstLine="0pt"/>
        <w:rPr>
          <w:lang w:val="en-US"/>
        </w:rPr>
      </w:pPr>
      <w:r>
        <w:rPr>
          <w:lang w:val="en-US"/>
        </w:rPr>
        <w:tab/>
        <w:t>Eksperimen selanjutnya adalah men</w:t>
      </w:r>
      <w:ins w:id="775" w:author="Zero" w:date="2021-04-19T12:30:00Z">
        <w:r w:rsidR="00607934">
          <w:rPr>
            <w:lang w:val="en-US"/>
          </w:rPr>
          <w:t>g</w:t>
        </w:r>
      </w:ins>
      <w:r>
        <w:rPr>
          <w:lang w:val="en-US"/>
        </w:rPr>
        <w:t xml:space="preserve">uji panjang durasi segmen yang diproses. Pengujian akan dilakukan untuk mengetahui apakah durasi segmentasi memiliki pengaruh terhadap akurasi model komputasi. Panjang segmen yang akan dibandingkan adalah 8s, 10s dan 12s. Selain menguji panjang durasi segmen, jumlah </w:t>
      </w:r>
      <w:del w:id="776" w:author="Zero" w:date="2021-04-19T09:58:00Z">
        <w:r w:rsidDel="00E142C2">
          <w:rPr>
            <w:lang w:val="en-US"/>
          </w:rPr>
          <w:delText xml:space="preserve">iterasi </w:delText>
        </w:r>
      </w:del>
      <w:ins w:id="777" w:author="Zero" w:date="2021-04-19T09:58:00Z">
        <w:r w:rsidR="00E142C2">
          <w:rPr>
            <w:lang w:val="en-US"/>
          </w:rPr>
          <w:t xml:space="preserve">epoch </w:t>
        </w:r>
      </w:ins>
      <w:r>
        <w:rPr>
          <w:lang w:val="en-US"/>
        </w:rPr>
        <w:t xml:space="preserve">selama proses pembelajaran pun akan ikut diuji. Pengujian dilakukan dengan </w:t>
      </w:r>
      <w:del w:id="778" w:author="Zero" w:date="2021-04-14T19:56:00Z">
        <w:r w:rsidDel="008C54FA">
          <w:rPr>
            <w:lang w:val="en-US"/>
          </w:rPr>
          <w:delText xml:space="preserve">membangingkan </w:delText>
        </w:r>
      </w:del>
      <w:ins w:id="779" w:author="Zero" w:date="2021-04-14T19:56:00Z">
        <w:r w:rsidR="008C54FA">
          <w:rPr>
            <w:lang w:val="en-US"/>
          </w:rPr>
          <w:t xml:space="preserve">membandingkan </w:t>
        </w:r>
      </w:ins>
      <w:del w:id="780" w:author="Zero" w:date="2021-04-18T22:14:00Z">
        <w:r w:rsidDel="009653CB">
          <w:rPr>
            <w:lang w:val="en-US"/>
          </w:rPr>
          <w:delText>200, 400, 600, 800 dan 1000</w:delText>
        </w:r>
      </w:del>
      <w:ins w:id="781" w:author="Zero" w:date="2021-04-18T22:14:00Z">
        <w:r w:rsidR="009653CB">
          <w:rPr>
            <w:lang w:val="en-US"/>
          </w:rPr>
          <w:t>100,</w:t>
        </w:r>
      </w:ins>
      <w:ins w:id="782" w:author="Zero" w:date="2021-04-18T22:15:00Z">
        <w:r w:rsidR="009653CB">
          <w:rPr>
            <w:lang w:val="en-US"/>
          </w:rPr>
          <w:t xml:space="preserve"> </w:t>
        </w:r>
      </w:ins>
      <w:ins w:id="783" w:author="Zero" w:date="2021-04-18T22:14:00Z">
        <w:r w:rsidR="009653CB">
          <w:rPr>
            <w:lang w:val="en-US"/>
          </w:rPr>
          <w:t xml:space="preserve">300 dan </w:t>
        </w:r>
      </w:ins>
      <w:ins w:id="784" w:author="Zero" w:date="2021-04-18T22:15:00Z">
        <w:r w:rsidR="009653CB">
          <w:rPr>
            <w:lang w:val="en-US"/>
          </w:rPr>
          <w:t>500</w:t>
        </w:r>
      </w:ins>
      <w:r>
        <w:rPr>
          <w:lang w:val="en-US"/>
        </w:rPr>
        <w:t xml:space="preserve"> epoch. Proses pengujian epoch dilakukan untuk meninjau sejauh mana model optimasi dapat konsisten sepanjang proses identifikasi dilakukan.  Hasil pengujian tersebut dapat dilihat pada </w:t>
      </w:r>
      <w:del w:id="785" w:author="Zero" w:date="2021-04-25T20:20:00Z">
        <w:r w:rsidDel="004E51E0">
          <w:rPr>
            <w:lang w:val="en-US"/>
          </w:rPr>
          <w:delText xml:space="preserve">Tabel </w:delText>
        </w:r>
      </w:del>
      <w:ins w:id="786" w:author="Zero" w:date="2021-04-25T20:20:00Z">
        <w:r w:rsidR="004E51E0">
          <w:rPr>
            <w:lang w:val="en-US"/>
          </w:rPr>
          <w:t>Table</w:t>
        </w:r>
        <w:r w:rsidR="004E51E0">
          <w:rPr>
            <w:lang w:val="en-US"/>
          </w:rPr>
          <w:t xml:space="preserve"> </w:t>
        </w:r>
      </w:ins>
      <w:r>
        <w:rPr>
          <w:lang w:val="en-US"/>
        </w:rPr>
        <w:t xml:space="preserve">IV. </w:t>
      </w:r>
    </w:p>
    <w:p w14:paraId="2C2A3398" w14:textId="77777777" w:rsidR="0099352E" w:rsidRPr="0099352E" w:rsidRDefault="0099352E" w:rsidP="00046B87">
      <w:pPr>
        <w:pStyle w:val="tablehead"/>
        <w:rPr>
          <w:lang w:val="en-GB"/>
        </w:rPr>
      </w:pPr>
      <w:r>
        <w:t>PERBANDINGAN PANJANG DURASI SEGMEN DAN JUMLAH EPOCH</w:t>
      </w:r>
    </w:p>
    <w:tbl>
      <w:tblPr>
        <w:tblStyle w:val="TableGrid"/>
        <w:tblW w:w="241.05pt" w:type="dxa"/>
        <w:tblInd w:w="0.65pt" w:type="dxa"/>
        <w:tblLayout w:type="fixed"/>
        <w:tblLook w:firstRow="1" w:lastRow="0" w:firstColumn="1" w:lastColumn="0" w:noHBand="0" w:noVBand="1"/>
      </w:tblPr>
      <w:tblGrid>
        <w:gridCol w:w="975"/>
        <w:gridCol w:w="567"/>
        <w:gridCol w:w="1134"/>
        <w:gridCol w:w="708"/>
        <w:gridCol w:w="709"/>
        <w:gridCol w:w="728"/>
      </w:tblGrid>
      <w:tr w:rsidR="0099352E" w:rsidRPr="001C2D0C" w14:paraId="092654E9" w14:textId="77777777" w:rsidTr="009A26B0">
        <w:trPr>
          <w:trHeight w:val="58"/>
        </w:trPr>
        <w:tc>
          <w:tcPr>
            <w:tcW w:w="48.75pt" w:type="dxa"/>
            <w:vMerge w:val="restart"/>
            <w:vAlign w:val="center"/>
          </w:tcPr>
          <w:p w14:paraId="6A0A07E9" w14:textId="77777777" w:rsidR="0099352E" w:rsidRPr="001C2D0C" w:rsidRDefault="0099352E" w:rsidP="0099352E">
            <w:pPr>
              <w:pStyle w:val="BodyText"/>
              <w:spacing w:after="0pt"/>
              <w:ind w:firstLine="0pt"/>
              <w:jc w:val="center"/>
              <w:rPr>
                <w:b/>
                <w:bCs/>
                <w:sz w:val="16"/>
                <w:szCs w:val="16"/>
                <w:lang w:val="en-US"/>
              </w:rPr>
            </w:pPr>
            <w:r>
              <w:rPr>
                <w:b/>
                <w:bCs/>
                <w:sz w:val="16"/>
                <w:szCs w:val="16"/>
                <w:lang w:val="en-US"/>
              </w:rPr>
              <w:t>Optimizer</w:t>
            </w:r>
          </w:p>
        </w:tc>
        <w:tc>
          <w:tcPr>
            <w:tcW w:w="85.05pt" w:type="dxa"/>
            <w:gridSpan w:val="2"/>
            <w:vMerge w:val="restart"/>
            <w:vAlign w:val="center"/>
          </w:tcPr>
          <w:p w14:paraId="1DDE709B" w14:textId="77777777" w:rsidR="0099352E" w:rsidRPr="001C2D0C" w:rsidRDefault="0099352E" w:rsidP="008C54FA">
            <w:pPr>
              <w:pStyle w:val="BodyText"/>
              <w:spacing w:after="0pt"/>
              <w:ind w:firstLine="0pt"/>
              <w:jc w:val="center"/>
              <w:rPr>
                <w:b/>
                <w:bCs/>
                <w:sz w:val="16"/>
                <w:szCs w:val="16"/>
                <w:lang w:val="en-US"/>
              </w:rPr>
            </w:pPr>
            <w:r w:rsidRPr="001C2D0C">
              <w:rPr>
                <w:b/>
                <w:bCs/>
                <w:sz w:val="16"/>
                <w:szCs w:val="16"/>
                <w:lang w:val="en-US"/>
              </w:rPr>
              <w:t>Epoch</w:t>
            </w:r>
          </w:p>
        </w:tc>
        <w:tc>
          <w:tcPr>
            <w:tcW w:w="107.25pt" w:type="dxa"/>
            <w:gridSpan w:val="3"/>
            <w:vAlign w:val="center"/>
          </w:tcPr>
          <w:p w14:paraId="7992A08E" w14:textId="2E1CC06F" w:rsidR="0099352E" w:rsidRPr="001C2D0C" w:rsidRDefault="008C54FA" w:rsidP="008C54FA">
            <w:pPr>
              <w:pStyle w:val="BodyText"/>
              <w:spacing w:after="0pt"/>
              <w:ind w:firstLine="0pt"/>
              <w:jc w:val="center"/>
              <w:rPr>
                <w:b/>
                <w:bCs/>
                <w:sz w:val="16"/>
                <w:szCs w:val="16"/>
                <w:lang w:val="en-US"/>
              </w:rPr>
            </w:pPr>
            <w:r>
              <w:rPr>
                <w:b/>
                <w:bCs/>
                <w:sz w:val="16"/>
                <w:szCs w:val="16"/>
                <w:lang w:val="en-US"/>
              </w:rPr>
              <w:t>Panjang S</w:t>
            </w:r>
            <w:ins w:id="787" w:author="Zero" w:date="2021-04-14T19:56:00Z">
              <w:r>
                <w:rPr>
                  <w:b/>
                  <w:bCs/>
                  <w:sz w:val="16"/>
                  <w:szCs w:val="16"/>
                  <w:lang w:val="en-US"/>
                </w:rPr>
                <w:t xml:space="preserve">egmen </w:t>
              </w:r>
            </w:ins>
            <w:r w:rsidR="0099352E">
              <w:rPr>
                <w:b/>
                <w:bCs/>
                <w:sz w:val="16"/>
                <w:szCs w:val="16"/>
                <w:lang w:val="en-US"/>
              </w:rPr>
              <w:t>(s)</w:t>
            </w:r>
          </w:p>
        </w:tc>
      </w:tr>
      <w:tr w:rsidR="0099352E" w:rsidRPr="001C2D0C" w14:paraId="48D266F5" w14:textId="77777777" w:rsidTr="009A26B0">
        <w:trPr>
          <w:trHeight w:val="62"/>
        </w:trPr>
        <w:tc>
          <w:tcPr>
            <w:tcW w:w="48.75pt" w:type="dxa"/>
            <w:vMerge/>
          </w:tcPr>
          <w:p w14:paraId="1E9422B9" w14:textId="77777777" w:rsidR="0099352E" w:rsidRPr="001C2D0C" w:rsidRDefault="0099352E" w:rsidP="008C54FA">
            <w:pPr>
              <w:pStyle w:val="BodyText"/>
              <w:spacing w:after="0pt"/>
              <w:ind w:firstLine="0pt"/>
              <w:jc w:val="center"/>
              <w:rPr>
                <w:b/>
                <w:bCs/>
                <w:sz w:val="16"/>
                <w:szCs w:val="16"/>
                <w:lang w:val="en-US"/>
              </w:rPr>
            </w:pPr>
          </w:p>
        </w:tc>
        <w:tc>
          <w:tcPr>
            <w:tcW w:w="85.05pt" w:type="dxa"/>
            <w:gridSpan w:val="2"/>
            <w:vMerge/>
            <w:vAlign w:val="center"/>
          </w:tcPr>
          <w:p w14:paraId="3404CFE6" w14:textId="77777777" w:rsidR="0099352E" w:rsidRPr="001C2D0C" w:rsidRDefault="0099352E" w:rsidP="008C54FA">
            <w:pPr>
              <w:pStyle w:val="BodyText"/>
              <w:spacing w:after="0pt"/>
              <w:ind w:firstLine="0pt"/>
              <w:jc w:val="center"/>
              <w:rPr>
                <w:b/>
                <w:bCs/>
                <w:sz w:val="16"/>
                <w:szCs w:val="16"/>
                <w:lang w:val="en-US"/>
              </w:rPr>
            </w:pPr>
          </w:p>
        </w:tc>
        <w:tc>
          <w:tcPr>
            <w:tcW w:w="35.40pt" w:type="dxa"/>
            <w:vAlign w:val="center"/>
          </w:tcPr>
          <w:p w14:paraId="37A88957" w14:textId="77777777" w:rsidR="0099352E" w:rsidRPr="001C2D0C" w:rsidRDefault="0099352E" w:rsidP="008C54FA">
            <w:pPr>
              <w:pStyle w:val="BodyText"/>
              <w:spacing w:after="0pt"/>
              <w:ind w:firstLine="0pt"/>
              <w:jc w:val="center"/>
              <w:rPr>
                <w:b/>
                <w:bCs/>
                <w:sz w:val="16"/>
                <w:szCs w:val="16"/>
                <w:lang w:val="en-US"/>
              </w:rPr>
            </w:pPr>
            <w:r>
              <w:rPr>
                <w:b/>
                <w:bCs/>
                <w:sz w:val="16"/>
                <w:szCs w:val="16"/>
                <w:lang w:val="en-US"/>
              </w:rPr>
              <w:t>8</w:t>
            </w:r>
          </w:p>
        </w:tc>
        <w:tc>
          <w:tcPr>
            <w:tcW w:w="35.45pt" w:type="dxa"/>
            <w:vAlign w:val="center"/>
          </w:tcPr>
          <w:p w14:paraId="57A99FD4" w14:textId="77777777" w:rsidR="0099352E" w:rsidRPr="001C2D0C" w:rsidRDefault="0099352E" w:rsidP="008C54FA">
            <w:pPr>
              <w:pStyle w:val="BodyText"/>
              <w:spacing w:after="0pt"/>
              <w:ind w:firstLine="0pt"/>
              <w:jc w:val="center"/>
              <w:rPr>
                <w:b/>
                <w:bCs/>
                <w:sz w:val="16"/>
                <w:szCs w:val="16"/>
                <w:lang w:val="en-US"/>
              </w:rPr>
            </w:pPr>
            <w:r>
              <w:rPr>
                <w:b/>
                <w:bCs/>
                <w:sz w:val="16"/>
                <w:szCs w:val="16"/>
                <w:lang w:val="en-US"/>
              </w:rPr>
              <w:t>10</w:t>
            </w:r>
          </w:p>
        </w:tc>
        <w:tc>
          <w:tcPr>
            <w:tcW w:w="36.40pt" w:type="dxa"/>
          </w:tcPr>
          <w:p w14:paraId="21655DF6" w14:textId="77777777" w:rsidR="0099352E" w:rsidRPr="001C2D0C" w:rsidRDefault="0099352E" w:rsidP="008C54FA">
            <w:pPr>
              <w:pStyle w:val="BodyText"/>
              <w:spacing w:after="0pt"/>
              <w:ind w:firstLine="0pt"/>
              <w:jc w:val="center"/>
              <w:rPr>
                <w:b/>
                <w:bCs/>
                <w:sz w:val="16"/>
                <w:szCs w:val="16"/>
                <w:lang w:val="en-US"/>
              </w:rPr>
            </w:pPr>
            <w:r>
              <w:rPr>
                <w:b/>
                <w:bCs/>
                <w:sz w:val="16"/>
                <w:szCs w:val="16"/>
                <w:lang w:val="en-US"/>
              </w:rPr>
              <w:t>12</w:t>
            </w:r>
          </w:p>
        </w:tc>
      </w:tr>
      <w:tr w:rsidR="00923906" w:rsidRPr="001C2D0C" w14:paraId="13EEB9E0" w14:textId="77777777" w:rsidTr="009A26B0">
        <w:trPr>
          <w:trHeight w:val="58"/>
        </w:trPr>
        <w:tc>
          <w:tcPr>
            <w:tcW w:w="48.75pt" w:type="dxa"/>
            <w:vMerge w:val="restart"/>
            <w:vAlign w:val="center"/>
          </w:tcPr>
          <w:p w14:paraId="4AC48E82" w14:textId="77777777" w:rsidR="00923906" w:rsidRDefault="00923906" w:rsidP="009A26B0">
            <w:pPr>
              <w:pStyle w:val="BodyText"/>
              <w:spacing w:after="0pt"/>
              <w:ind w:firstLine="0pt"/>
              <w:jc w:val="center"/>
              <w:rPr>
                <w:bCs/>
                <w:sz w:val="16"/>
                <w:szCs w:val="16"/>
                <w:lang w:val="en-US"/>
              </w:rPr>
            </w:pPr>
            <w:r>
              <w:rPr>
                <w:bCs/>
                <w:sz w:val="16"/>
                <w:szCs w:val="16"/>
                <w:lang w:val="en-US"/>
              </w:rPr>
              <w:t>SGD</w:t>
            </w:r>
          </w:p>
        </w:tc>
        <w:tc>
          <w:tcPr>
            <w:tcW w:w="28.35pt" w:type="dxa"/>
            <w:vMerge w:val="restart"/>
            <w:vAlign w:val="center"/>
          </w:tcPr>
          <w:p w14:paraId="719BF255" w14:textId="4A902D02" w:rsidR="00923906" w:rsidRPr="001C2D0C" w:rsidRDefault="00923906" w:rsidP="008C54FA">
            <w:pPr>
              <w:pStyle w:val="BodyText"/>
              <w:spacing w:after="0pt"/>
              <w:ind w:firstLine="0pt"/>
              <w:jc w:val="center"/>
              <w:rPr>
                <w:bCs/>
                <w:sz w:val="16"/>
                <w:szCs w:val="16"/>
                <w:lang w:val="en-US"/>
              </w:rPr>
            </w:pPr>
            <w:ins w:id="788" w:author="Zero" w:date="2021-04-18T21:46:00Z">
              <w:r>
                <w:rPr>
                  <w:bCs/>
                  <w:sz w:val="16"/>
                  <w:szCs w:val="16"/>
                  <w:lang w:val="en-US"/>
                </w:rPr>
                <w:t>1</w:t>
              </w:r>
            </w:ins>
            <w:del w:id="789" w:author="Zero" w:date="2021-04-18T21:46:00Z">
              <w:r w:rsidDel="000A5C09">
                <w:rPr>
                  <w:bCs/>
                  <w:sz w:val="16"/>
                  <w:szCs w:val="16"/>
                  <w:lang w:val="en-US"/>
                </w:rPr>
                <w:delText>2</w:delText>
              </w:r>
            </w:del>
            <w:r>
              <w:rPr>
                <w:bCs/>
                <w:sz w:val="16"/>
                <w:szCs w:val="16"/>
                <w:lang w:val="en-US"/>
              </w:rPr>
              <w:t>00</w:t>
            </w:r>
          </w:p>
        </w:tc>
        <w:tc>
          <w:tcPr>
            <w:tcW w:w="56.70pt" w:type="dxa"/>
            <w:vAlign w:val="center"/>
          </w:tcPr>
          <w:p w14:paraId="06AC904F" w14:textId="073552D6" w:rsidR="00923906" w:rsidRPr="001C2D0C" w:rsidRDefault="00923906" w:rsidP="008C54FA">
            <w:pPr>
              <w:pStyle w:val="BodyText"/>
              <w:spacing w:after="0pt"/>
              <w:ind w:firstLine="0pt"/>
              <w:jc w:val="center"/>
              <w:rPr>
                <w:b/>
                <w:sz w:val="16"/>
                <w:szCs w:val="16"/>
                <w:lang w:val="en-ID"/>
              </w:rPr>
            </w:pPr>
            <w:del w:id="790" w:author="Zero" w:date="2021-04-14T19:56:00Z">
              <w:r w:rsidRPr="001C2D0C" w:rsidDel="008C54FA">
                <w:rPr>
                  <w:b/>
                  <w:bCs/>
                  <w:i/>
                  <w:iCs/>
                  <w:sz w:val="16"/>
                  <w:szCs w:val="16"/>
                  <w:lang w:val="en-US"/>
                </w:rPr>
                <w:delText>Val</w:delText>
              </w:r>
            </w:del>
            <w:r w:rsidRPr="001C2D0C">
              <w:rPr>
                <w:b/>
                <w:bCs/>
                <w:i/>
                <w:iCs/>
                <w:sz w:val="16"/>
                <w:szCs w:val="16"/>
                <w:lang w:val="en-US"/>
              </w:rPr>
              <w:t xml:space="preserve"> Loss</w:t>
            </w:r>
          </w:p>
        </w:tc>
        <w:tc>
          <w:tcPr>
            <w:tcW w:w="35.40pt" w:type="dxa"/>
            <w:vAlign w:val="center"/>
          </w:tcPr>
          <w:p w14:paraId="2528C9B1" w14:textId="6A973FE3" w:rsidR="00923906" w:rsidRPr="001C2D0C" w:rsidRDefault="00B8674C" w:rsidP="008C54FA">
            <w:pPr>
              <w:pStyle w:val="BodyText"/>
              <w:spacing w:after="0pt"/>
              <w:ind w:firstLine="0pt"/>
              <w:jc w:val="center"/>
              <w:rPr>
                <w:sz w:val="16"/>
                <w:szCs w:val="16"/>
                <w:lang w:val="en-ID"/>
              </w:rPr>
            </w:pPr>
            <w:ins w:id="791" w:author="Zero" w:date="2021-04-19T09:50:00Z">
              <w:r>
                <w:rPr>
                  <w:sz w:val="16"/>
                  <w:szCs w:val="16"/>
                  <w:lang w:val="en-ID"/>
                </w:rPr>
                <w:t>0.57</w:t>
              </w:r>
            </w:ins>
          </w:p>
        </w:tc>
        <w:tc>
          <w:tcPr>
            <w:tcW w:w="35.45pt" w:type="dxa"/>
            <w:vAlign w:val="center"/>
          </w:tcPr>
          <w:p w14:paraId="28CE5E79" w14:textId="0E74B50D" w:rsidR="00923906" w:rsidRPr="001C2D0C" w:rsidRDefault="00983E34" w:rsidP="008C54FA">
            <w:pPr>
              <w:pStyle w:val="BodyText"/>
              <w:spacing w:after="0pt"/>
              <w:ind w:firstLine="0pt"/>
              <w:jc w:val="center"/>
              <w:rPr>
                <w:sz w:val="16"/>
                <w:szCs w:val="16"/>
                <w:lang w:val="en-US"/>
              </w:rPr>
            </w:pPr>
            <w:ins w:id="792" w:author="Zero" w:date="2021-04-19T08:52:00Z">
              <w:r>
                <w:rPr>
                  <w:sz w:val="16"/>
                  <w:szCs w:val="16"/>
                  <w:lang w:val="en-US"/>
                </w:rPr>
                <w:t>0.75</w:t>
              </w:r>
            </w:ins>
          </w:p>
        </w:tc>
        <w:tc>
          <w:tcPr>
            <w:tcW w:w="36.40pt" w:type="dxa"/>
          </w:tcPr>
          <w:p w14:paraId="100B1343" w14:textId="7231DB87" w:rsidR="00923906" w:rsidRPr="001C2D0C" w:rsidRDefault="00A71AF4" w:rsidP="008C54FA">
            <w:pPr>
              <w:pStyle w:val="BodyText"/>
              <w:spacing w:after="0pt"/>
              <w:ind w:firstLine="0pt"/>
              <w:jc w:val="center"/>
              <w:rPr>
                <w:sz w:val="16"/>
                <w:szCs w:val="16"/>
                <w:lang w:val="en-US"/>
              </w:rPr>
            </w:pPr>
            <w:ins w:id="793" w:author="Zero" w:date="2021-04-19T09:37:00Z">
              <w:r>
                <w:rPr>
                  <w:sz w:val="16"/>
                  <w:szCs w:val="16"/>
                  <w:lang w:val="en-US"/>
                </w:rPr>
                <w:t>1.77</w:t>
              </w:r>
            </w:ins>
          </w:p>
        </w:tc>
      </w:tr>
      <w:tr w:rsidR="00923906" w:rsidRPr="001C2D0C" w14:paraId="671500F1" w14:textId="77777777" w:rsidTr="009A26B0">
        <w:trPr>
          <w:trHeight w:val="62"/>
        </w:trPr>
        <w:tc>
          <w:tcPr>
            <w:tcW w:w="48.75pt" w:type="dxa"/>
            <w:vMerge/>
          </w:tcPr>
          <w:p w14:paraId="485D7342" w14:textId="77777777" w:rsidR="00923906" w:rsidRPr="001C2D0C" w:rsidRDefault="00923906" w:rsidP="008C54FA">
            <w:pPr>
              <w:pStyle w:val="BodyText"/>
              <w:spacing w:after="0pt"/>
              <w:ind w:firstLine="0pt"/>
              <w:jc w:val="center"/>
              <w:rPr>
                <w:sz w:val="16"/>
                <w:szCs w:val="16"/>
                <w:lang w:val="en-US"/>
              </w:rPr>
            </w:pPr>
          </w:p>
        </w:tc>
        <w:tc>
          <w:tcPr>
            <w:tcW w:w="28.35pt" w:type="dxa"/>
            <w:vMerge/>
            <w:vAlign w:val="center"/>
          </w:tcPr>
          <w:p w14:paraId="441B7D3F" w14:textId="77777777" w:rsidR="00923906" w:rsidRPr="001C2D0C" w:rsidRDefault="00923906" w:rsidP="008C54FA">
            <w:pPr>
              <w:pStyle w:val="BodyText"/>
              <w:spacing w:after="0pt"/>
              <w:ind w:firstLine="0pt"/>
              <w:jc w:val="center"/>
              <w:rPr>
                <w:sz w:val="16"/>
                <w:szCs w:val="16"/>
                <w:lang w:val="en-US"/>
              </w:rPr>
            </w:pPr>
          </w:p>
        </w:tc>
        <w:tc>
          <w:tcPr>
            <w:tcW w:w="56.70pt" w:type="dxa"/>
            <w:vAlign w:val="center"/>
          </w:tcPr>
          <w:p w14:paraId="6DA0C4A8" w14:textId="05A2B606" w:rsidR="00923906" w:rsidRPr="001C2D0C" w:rsidRDefault="00923906" w:rsidP="008C54FA">
            <w:pPr>
              <w:pStyle w:val="BodyText"/>
              <w:spacing w:after="0pt"/>
              <w:ind w:firstLine="0pt"/>
              <w:jc w:val="center"/>
              <w:rPr>
                <w:b/>
                <w:sz w:val="16"/>
                <w:szCs w:val="16"/>
              </w:rPr>
            </w:pPr>
            <w:del w:id="794" w:author="Zero" w:date="2021-04-14T20:04:00Z">
              <w:r w:rsidRPr="001C2D0C" w:rsidDel="008C54FA">
                <w:rPr>
                  <w:b/>
                  <w:bCs/>
                  <w:i/>
                  <w:iCs/>
                  <w:sz w:val="16"/>
                  <w:szCs w:val="16"/>
                  <w:lang w:val="en-US"/>
                </w:rPr>
                <w:delText>Val Acc</w:delText>
              </w:r>
            </w:del>
            <w:ins w:id="795" w:author="Zero" w:date="2021-04-14T20:04:00Z">
              <w:r>
                <w:rPr>
                  <w:b/>
                  <w:bCs/>
                  <w:i/>
                  <w:iCs/>
                  <w:sz w:val="16"/>
                  <w:szCs w:val="16"/>
                  <w:lang w:val="en-US"/>
                </w:rPr>
                <w:t>Accuracy</w:t>
              </w:r>
            </w:ins>
            <w:r w:rsidRPr="001C2D0C">
              <w:rPr>
                <w:b/>
                <w:bCs/>
                <w:i/>
                <w:iCs/>
                <w:sz w:val="16"/>
                <w:szCs w:val="16"/>
                <w:lang w:val="en-US"/>
              </w:rPr>
              <w:t xml:space="preserve"> (%)</w:t>
            </w:r>
          </w:p>
        </w:tc>
        <w:tc>
          <w:tcPr>
            <w:tcW w:w="35.40pt" w:type="dxa"/>
            <w:vAlign w:val="center"/>
          </w:tcPr>
          <w:p w14:paraId="4BA55B04" w14:textId="27E1E760" w:rsidR="00923906" w:rsidRPr="001C2D0C" w:rsidRDefault="00B8674C" w:rsidP="008C54FA">
            <w:pPr>
              <w:pStyle w:val="BodyText"/>
              <w:spacing w:after="0pt"/>
              <w:ind w:firstLine="0pt"/>
              <w:jc w:val="center"/>
              <w:rPr>
                <w:sz w:val="16"/>
                <w:szCs w:val="16"/>
                <w:lang w:val="en-US"/>
              </w:rPr>
            </w:pPr>
            <w:ins w:id="796" w:author="Zero" w:date="2021-04-19T09:50:00Z">
              <w:r>
                <w:rPr>
                  <w:sz w:val="16"/>
                  <w:szCs w:val="16"/>
                  <w:lang w:val="en-US"/>
                </w:rPr>
                <w:t>76.19</w:t>
              </w:r>
            </w:ins>
          </w:p>
        </w:tc>
        <w:tc>
          <w:tcPr>
            <w:tcW w:w="35.45pt" w:type="dxa"/>
            <w:vAlign w:val="center"/>
          </w:tcPr>
          <w:p w14:paraId="21A17734" w14:textId="536F5DAE" w:rsidR="00923906" w:rsidRPr="001C2D0C" w:rsidRDefault="00983E34" w:rsidP="008C54FA">
            <w:pPr>
              <w:pStyle w:val="BodyText"/>
              <w:spacing w:after="0pt"/>
              <w:ind w:firstLine="0pt"/>
              <w:jc w:val="center"/>
              <w:rPr>
                <w:sz w:val="16"/>
                <w:szCs w:val="16"/>
                <w:lang w:val="en-US"/>
              </w:rPr>
            </w:pPr>
            <w:ins w:id="797" w:author="Zero" w:date="2021-04-19T08:50:00Z">
              <w:r>
                <w:rPr>
                  <w:sz w:val="16"/>
                  <w:szCs w:val="16"/>
                  <w:lang w:val="en-US"/>
                </w:rPr>
                <w:t>67.59</w:t>
              </w:r>
            </w:ins>
          </w:p>
        </w:tc>
        <w:tc>
          <w:tcPr>
            <w:tcW w:w="36.40pt" w:type="dxa"/>
          </w:tcPr>
          <w:p w14:paraId="4A66DC0F" w14:textId="764D6C26" w:rsidR="00923906" w:rsidRPr="001C2D0C" w:rsidRDefault="00A71AF4" w:rsidP="008C54FA">
            <w:pPr>
              <w:pStyle w:val="BodyText"/>
              <w:spacing w:after="0pt"/>
              <w:ind w:firstLine="0pt"/>
              <w:jc w:val="center"/>
              <w:rPr>
                <w:sz w:val="16"/>
                <w:szCs w:val="16"/>
                <w:lang w:val="en-US"/>
              </w:rPr>
            </w:pPr>
            <w:ins w:id="798" w:author="Zero" w:date="2021-04-19T09:36:00Z">
              <w:r>
                <w:rPr>
                  <w:sz w:val="16"/>
                  <w:szCs w:val="16"/>
                  <w:lang w:val="en-US"/>
                </w:rPr>
                <w:t>55.</w:t>
              </w:r>
            </w:ins>
            <w:ins w:id="799" w:author="Zero" w:date="2021-04-19T09:37:00Z">
              <w:r>
                <w:rPr>
                  <w:sz w:val="16"/>
                  <w:szCs w:val="16"/>
                  <w:lang w:val="en-US"/>
                </w:rPr>
                <w:t>49</w:t>
              </w:r>
            </w:ins>
          </w:p>
        </w:tc>
      </w:tr>
      <w:tr w:rsidR="00923906" w:rsidRPr="001C2D0C" w14:paraId="443A1A70" w14:textId="77777777" w:rsidTr="009A26B0">
        <w:trPr>
          <w:trHeight w:val="58"/>
        </w:trPr>
        <w:tc>
          <w:tcPr>
            <w:tcW w:w="48.75pt" w:type="dxa"/>
            <w:vMerge/>
          </w:tcPr>
          <w:p w14:paraId="466777B0" w14:textId="77777777" w:rsidR="00923906" w:rsidRPr="001C2D0C" w:rsidRDefault="00923906" w:rsidP="008C54FA">
            <w:pPr>
              <w:pStyle w:val="BodyText"/>
              <w:spacing w:after="0pt"/>
              <w:ind w:firstLine="0pt"/>
              <w:jc w:val="center"/>
              <w:rPr>
                <w:sz w:val="16"/>
                <w:szCs w:val="16"/>
                <w:lang w:val="en-US"/>
              </w:rPr>
            </w:pPr>
          </w:p>
        </w:tc>
        <w:tc>
          <w:tcPr>
            <w:tcW w:w="28.35pt" w:type="dxa"/>
            <w:vMerge w:val="restart"/>
            <w:vAlign w:val="center"/>
          </w:tcPr>
          <w:p w14:paraId="0A67863D" w14:textId="54198C13" w:rsidR="00923906" w:rsidRPr="001C2D0C" w:rsidRDefault="00923906" w:rsidP="008C54FA">
            <w:pPr>
              <w:pStyle w:val="BodyText"/>
              <w:spacing w:after="0pt"/>
              <w:ind w:firstLine="0pt"/>
              <w:jc w:val="center"/>
              <w:rPr>
                <w:sz w:val="16"/>
                <w:szCs w:val="16"/>
                <w:lang w:val="en-US"/>
              </w:rPr>
            </w:pPr>
            <w:ins w:id="800" w:author="Zero" w:date="2021-04-18T21:46:00Z">
              <w:r>
                <w:rPr>
                  <w:sz w:val="16"/>
                  <w:szCs w:val="16"/>
                  <w:lang w:val="en-US"/>
                </w:rPr>
                <w:t>3</w:t>
              </w:r>
            </w:ins>
            <w:del w:id="801" w:author="Zero" w:date="2021-04-18T21:46:00Z">
              <w:r w:rsidDel="000A5C09">
                <w:rPr>
                  <w:sz w:val="16"/>
                  <w:szCs w:val="16"/>
                  <w:lang w:val="en-US"/>
                </w:rPr>
                <w:delText>4</w:delText>
              </w:r>
            </w:del>
            <w:r w:rsidRPr="001C2D0C">
              <w:rPr>
                <w:sz w:val="16"/>
                <w:szCs w:val="16"/>
                <w:lang w:val="en-US"/>
              </w:rPr>
              <w:t>00</w:t>
            </w:r>
          </w:p>
        </w:tc>
        <w:tc>
          <w:tcPr>
            <w:tcW w:w="56.70pt" w:type="dxa"/>
            <w:vAlign w:val="center"/>
          </w:tcPr>
          <w:p w14:paraId="409589D5" w14:textId="77777777" w:rsidR="00923906" w:rsidRPr="001C2D0C" w:rsidRDefault="00923906" w:rsidP="008C54FA">
            <w:pPr>
              <w:pStyle w:val="BodyText"/>
              <w:spacing w:after="0pt"/>
              <w:ind w:firstLine="0pt"/>
              <w:jc w:val="center"/>
              <w:rPr>
                <w:b/>
                <w:sz w:val="16"/>
                <w:szCs w:val="16"/>
                <w:lang w:val="en-ID"/>
              </w:rPr>
            </w:pPr>
            <w:del w:id="802" w:author="Zero" w:date="2021-04-14T20:04:00Z">
              <w:r w:rsidRPr="001C2D0C" w:rsidDel="008C54FA">
                <w:rPr>
                  <w:b/>
                  <w:bCs/>
                  <w:i/>
                  <w:iCs/>
                  <w:sz w:val="16"/>
                  <w:szCs w:val="16"/>
                  <w:lang w:val="en-US"/>
                </w:rPr>
                <w:delText xml:space="preserve">Val </w:delText>
              </w:r>
            </w:del>
            <w:r w:rsidRPr="001C2D0C">
              <w:rPr>
                <w:b/>
                <w:bCs/>
                <w:i/>
                <w:iCs/>
                <w:sz w:val="16"/>
                <w:szCs w:val="16"/>
                <w:lang w:val="en-US"/>
              </w:rPr>
              <w:t>Loss</w:t>
            </w:r>
          </w:p>
        </w:tc>
        <w:tc>
          <w:tcPr>
            <w:tcW w:w="35.40pt" w:type="dxa"/>
            <w:vAlign w:val="center"/>
          </w:tcPr>
          <w:p w14:paraId="43D588A5" w14:textId="4C504A68" w:rsidR="00923906" w:rsidRPr="00A37FC0" w:rsidRDefault="00B8674C" w:rsidP="008C54FA">
            <w:pPr>
              <w:pStyle w:val="BodyText"/>
              <w:spacing w:after="0pt"/>
              <w:ind w:firstLine="0pt"/>
              <w:jc w:val="center"/>
              <w:rPr>
                <w:b/>
                <w:sz w:val="16"/>
                <w:szCs w:val="16"/>
                <w:lang w:val="en-US"/>
                <w:rPrChange w:id="803" w:author="Zero" w:date="2021-04-22T19:49:00Z">
                  <w:rPr>
                    <w:sz w:val="16"/>
                    <w:szCs w:val="16"/>
                    <w:lang w:val="en-US"/>
                  </w:rPr>
                </w:rPrChange>
              </w:rPr>
            </w:pPr>
            <w:ins w:id="804" w:author="Zero" w:date="2021-04-19T09:53:00Z">
              <w:r w:rsidRPr="00A37FC0">
                <w:rPr>
                  <w:b/>
                  <w:sz w:val="16"/>
                  <w:szCs w:val="16"/>
                  <w:lang w:val="en-US"/>
                  <w:rPrChange w:id="805" w:author="Zero" w:date="2021-04-22T19:49:00Z">
                    <w:rPr>
                      <w:sz w:val="16"/>
                      <w:szCs w:val="16"/>
                      <w:lang w:val="en-US"/>
                    </w:rPr>
                  </w:rPrChange>
                </w:rPr>
                <w:t>0.36</w:t>
              </w:r>
            </w:ins>
          </w:p>
        </w:tc>
        <w:tc>
          <w:tcPr>
            <w:tcW w:w="35.45pt" w:type="dxa"/>
            <w:vAlign w:val="center"/>
          </w:tcPr>
          <w:p w14:paraId="71E7FABB" w14:textId="608CAE09" w:rsidR="00923906" w:rsidRPr="001C2D0C" w:rsidRDefault="00E142C2" w:rsidP="008C54FA">
            <w:pPr>
              <w:pStyle w:val="BodyText"/>
              <w:spacing w:after="0pt"/>
              <w:ind w:firstLine="0pt"/>
              <w:jc w:val="center"/>
              <w:rPr>
                <w:sz w:val="16"/>
                <w:szCs w:val="16"/>
                <w:lang w:val="en-US"/>
              </w:rPr>
            </w:pPr>
            <w:ins w:id="806" w:author="Zero" w:date="2021-04-19T09:57:00Z">
              <w:r>
                <w:rPr>
                  <w:sz w:val="16"/>
                  <w:szCs w:val="16"/>
                  <w:lang w:val="en-US"/>
                </w:rPr>
                <w:t>1.08</w:t>
              </w:r>
            </w:ins>
          </w:p>
        </w:tc>
        <w:tc>
          <w:tcPr>
            <w:tcW w:w="36.40pt" w:type="dxa"/>
          </w:tcPr>
          <w:p w14:paraId="6B8ABB23" w14:textId="75B8CE18" w:rsidR="00923906" w:rsidRPr="001C2D0C" w:rsidRDefault="00B8674C" w:rsidP="008C54FA">
            <w:pPr>
              <w:pStyle w:val="BodyText"/>
              <w:spacing w:after="0pt"/>
              <w:ind w:firstLine="0pt"/>
              <w:jc w:val="center"/>
              <w:rPr>
                <w:sz w:val="16"/>
                <w:szCs w:val="16"/>
                <w:lang w:val="en-US"/>
              </w:rPr>
            </w:pPr>
            <w:ins w:id="807" w:author="Zero" w:date="2021-04-19T09:46:00Z">
              <w:r>
                <w:rPr>
                  <w:sz w:val="16"/>
                  <w:szCs w:val="16"/>
                  <w:lang w:val="en-US"/>
                </w:rPr>
                <w:t>0.96</w:t>
              </w:r>
            </w:ins>
          </w:p>
        </w:tc>
      </w:tr>
      <w:tr w:rsidR="00923906" w:rsidRPr="001C2D0C" w14:paraId="3E8A96D5" w14:textId="77777777" w:rsidTr="009A26B0">
        <w:trPr>
          <w:trHeight w:val="62"/>
        </w:trPr>
        <w:tc>
          <w:tcPr>
            <w:tcW w:w="48.75pt" w:type="dxa"/>
            <w:vMerge/>
          </w:tcPr>
          <w:p w14:paraId="041503BF" w14:textId="77777777" w:rsidR="00923906" w:rsidRPr="001C2D0C" w:rsidRDefault="00923906" w:rsidP="008C54FA">
            <w:pPr>
              <w:pStyle w:val="BodyText"/>
              <w:spacing w:after="0pt"/>
              <w:jc w:val="center"/>
              <w:rPr>
                <w:sz w:val="16"/>
                <w:szCs w:val="16"/>
                <w:lang w:val="en-US"/>
              </w:rPr>
            </w:pPr>
          </w:p>
        </w:tc>
        <w:tc>
          <w:tcPr>
            <w:tcW w:w="28.35pt" w:type="dxa"/>
            <w:vMerge/>
            <w:vAlign w:val="center"/>
          </w:tcPr>
          <w:p w14:paraId="353D6DAF" w14:textId="77777777" w:rsidR="00923906" w:rsidRPr="001C2D0C" w:rsidRDefault="00923906" w:rsidP="008C54FA">
            <w:pPr>
              <w:pStyle w:val="BodyText"/>
              <w:spacing w:after="0pt"/>
              <w:jc w:val="center"/>
              <w:rPr>
                <w:sz w:val="16"/>
                <w:szCs w:val="16"/>
                <w:lang w:val="en-US"/>
              </w:rPr>
            </w:pPr>
          </w:p>
        </w:tc>
        <w:tc>
          <w:tcPr>
            <w:tcW w:w="56.70pt" w:type="dxa"/>
            <w:vAlign w:val="center"/>
          </w:tcPr>
          <w:p w14:paraId="10A5AE5D" w14:textId="2F59B127" w:rsidR="00923906" w:rsidRPr="001C2D0C" w:rsidRDefault="00923906" w:rsidP="008C54FA">
            <w:pPr>
              <w:pStyle w:val="BodyText"/>
              <w:spacing w:after="0pt"/>
              <w:ind w:firstLine="0pt"/>
              <w:jc w:val="center"/>
              <w:rPr>
                <w:b/>
                <w:sz w:val="16"/>
                <w:szCs w:val="16"/>
              </w:rPr>
            </w:pPr>
            <w:del w:id="808" w:author="Zero" w:date="2021-04-14T20:04:00Z">
              <w:r w:rsidRPr="001C2D0C" w:rsidDel="008C54FA">
                <w:rPr>
                  <w:b/>
                  <w:bCs/>
                  <w:i/>
                  <w:iCs/>
                  <w:sz w:val="16"/>
                  <w:szCs w:val="16"/>
                  <w:lang w:val="en-US"/>
                </w:rPr>
                <w:delText xml:space="preserve">Val Acc </w:delText>
              </w:r>
            </w:del>
            <w:ins w:id="809" w:author="Zero" w:date="2021-04-14T20:04:00Z">
              <w:r>
                <w:rPr>
                  <w:b/>
                  <w:bCs/>
                  <w:i/>
                  <w:iCs/>
                  <w:sz w:val="16"/>
                  <w:szCs w:val="16"/>
                  <w:lang w:val="en-US"/>
                </w:rPr>
                <w:t>Accuracy</w:t>
              </w:r>
            </w:ins>
            <w:r w:rsidRPr="001C2D0C">
              <w:rPr>
                <w:b/>
                <w:bCs/>
                <w:i/>
                <w:iCs/>
                <w:sz w:val="16"/>
                <w:szCs w:val="16"/>
                <w:lang w:val="en-US"/>
              </w:rPr>
              <w:t>(%)</w:t>
            </w:r>
          </w:p>
        </w:tc>
        <w:tc>
          <w:tcPr>
            <w:tcW w:w="35.40pt" w:type="dxa"/>
            <w:vAlign w:val="center"/>
          </w:tcPr>
          <w:p w14:paraId="3F1EECD1" w14:textId="6F7B8899" w:rsidR="00923906" w:rsidRPr="00A37FC0" w:rsidRDefault="00B8674C" w:rsidP="008C54FA">
            <w:pPr>
              <w:pStyle w:val="BodyText"/>
              <w:spacing w:after="0pt"/>
              <w:ind w:firstLine="0pt"/>
              <w:jc w:val="center"/>
              <w:rPr>
                <w:b/>
                <w:sz w:val="16"/>
                <w:szCs w:val="16"/>
                <w:lang w:val="en-US"/>
                <w:rPrChange w:id="810" w:author="Zero" w:date="2021-04-22T19:49:00Z">
                  <w:rPr>
                    <w:sz w:val="16"/>
                    <w:szCs w:val="16"/>
                    <w:lang w:val="en-US"/>
                  </w:rPr>
                </w:rPrChange>
              </w:rPr>
            </w:pPr>
            <w:ins w:id="811" w:author="Zero" w:date="2021-04-19T09:53:00Z">
              <w:r w:rsidRPr="00A37FC0">
                <w:rPr>
                  <w:b/>
                  <w:sz w:val="16"/>
                  <w:szCs w:val="16"/>
                  <w:lang w:val="en-US"/>
                  <w:rPrChange w:id="812" w:author="Zero" w:date="2021-04-22T19:49:00Z">
                    <w:rPr>
                      <w:sz w:val="16"/>
                      <w:szCs w:val="16"/>
                      <w:lang w:val="en-US"/>
                    </w:rPr>
                  </w:rPrChange>
                </w:rPr>
                <w:t>89.38</w:t>
              </w:r>
            </w:ins>
          </w:p>
        </w:tc>
        <w:tc>
          <w:tcPr>
            <w:tcW w:w="35.45pt" w:type="dxa"/>
            <w:vAlign w:val="center"/>
          </w:tcPr>
          <w:p w14:paraId="206FEF43" w14:textId="091CB712" w:rsidR="00923906" w:rsidRPr="001C2D0C" w:rsidRDefault="00983E34" w:rsidP="008C54FA">
            <w:pPr>
              <w:pStyle w:val="BodyText"/>
              <w:spacing w:after="0pt"/>
              <w:ind w:firstLine="0pt"/>
              <w:jc w:val="center"/>
              <w:rPr>
                <w:sz w:val="16"/>
                <w:szCs w:val="16"/>
                <w:lang w:val="en-US"/>
              </w:rPr>
            </w:pPr>
            <w:ins w:id="813" w:author="Zero" w:date="2021-04-19T08:52:00Z">
              <w:r>
                <w:rPr>
                  <w:sz w:val="16"/>
                  <w:szCs w:val="16"/>
                  <w:lang w:val="en-US"/>
                </w:rPr>
                <w:t>75.46</w:t>
              </w:r>
            </w:ins>
          </w:p>
        </w:tc>
        <w:tc>
          <w:tcPr>
            <w:tcW w:w="36.40pt" w:type="dxa"/>
          </w:tcPr>
          <w:p w14:paraId="013A8EF2" w14:textId="68187B0C" w:rsidR="00923906" w:rsidRPr="001C2D0C" w:rsidRDefault="00B8674C" w:rsidP="008C54FA">
            <w:pPr>
              <w:pStyle w:val="BodyText"/>
              <w:spacing w:after="0pt"/>
              <w:ind w:firstLine="0pt"/>
              <w:jc w:val="center"/>
              <w:rPr>
                <w:sz w:val="16"/>
                <w:szCs w:val="16"/>
                <w:lang w:val="en-US"/>
              </w:rPr>
            </w:pPr>
            <w:ins w:id="814" w:author="Zero" w:date="2021-04-19T09:46:00Z">
              <w:r>
                <w:rPr>
                  <w:sz w:val="16"/>
                  <w:szCs w:val="16"/>
                  <w:lang w:val="en-US"/>
                </w:rPr>
                <w:t>72.58</w:t>
              </w:r>
            </w:ins>
          </w:p>
        </w:tc>
      </w:tr>
      <w:tr w:rsidR="00A71AF4" w:rsidRPr="001C2D0C" w14:paraId="4D4AFCD2" w14:textId="77777777" w:rsidTr="009A26B0">
        <w:trPr>
          <w:trHeight w:val="58"/>
        </w:trPr>
        <w:tc>
          <w:tcPr>
            <w:tcW w:w="48.75pt" w:type="dxa"/>
            <w:vMerge/>
          </w:tcPr>
          <w:p w14:paraId="01FED9D9" w14:textId="77777777" w:rsidR="00A71AF4" w:rsidRPr="001C2D0C" w:rsidRDefault="00A71AF4" w:rsidP="00A71AF4">
            <w:pPr>
              <w:pStyle w:val="BodyText"/>
              <w:spacing w:after="0pt"/>
              <w:ind w:firstLine="0pt"/>
              <w:jc w:val="center"/>
              <w:rPr>
                <w:sz w:val="16"/>
                <w:szCs w:val="16"/>
                <w:lang w:val="en-US"/>
              </w:rPr>
            </w:pPr>
          </w:p>
        </w:tc>
        <w:tc>
          <w:tcPr>
            <w:tcW w:w="28.35pt" w:type="dxa"/>
            <w:vMerge w:val="restart"/>
            <w:vAlign w:val="center"/>
          </w:tcPr>
          <w:p w14:paraId="28F7FE8C" w14:textId="731F8D8A" w:rsidR="00A71AF4" w:rsidRPr="001C2D0C" w:rsidRDefault="00A71AF4" w:rsidP="00A71AF4">
            <w:pPr>
              <w:pStyle w:val="BodyText"/>
              <w:spacing w:after="0pt"/>
              <w:ind w:firstLine="0pt"/>
              <w:jc w:val="center"/>
              <w:rPr>
                <w:sz w:val="16"/>
                <w:szCs w:val="16"/>
                <w:lang w:val="en-US"/>
              </w:rPr>
            </w:pPr>
            <w:ins w:id="815" w:author="Zero" w:date="2021-04-18T21:47:00Z">
              <w:r>
                <w:rPr>
                  <w:sz w:val="16"/>
                  <w:szCs w:val="16"/>
                  <w:lang w:val="en-US"/>
                </w:rPr>
                <w:t>5</w:t>
              </w:r>
            </w:ins>
            <w:del w:id="816" w:author="Zero" w:date="2021-04-18T21:47:00Z">
              <w:r w:rsidDel="000A5C09">
                <w:rPr>
                  <w:sz w:val="16"/>
                  <w:szCs w:val="16"/>
                  <w:lang w:val="en-US"/>
                </w:rPr>
                <w:delText>6</w:delText>
              </w:r>
            </w:del>
            <w:r w:rsidRPr="001C2D0C">
              <w:rPr>
                <w:sz w:val="16"/>
                <w:szCs w:val="16"/>
                <w:lang w:val="en-US"/>
              </w:rPr>
              <w:t>00</w:t>
            </w:r>
          </w:p>
        </w:tc>
        <w:tc>
          <w:tcPr>
            <w:tcW w:w="56.70pt" w:type="dxa"/>
            <w:vAlign w:val="center"/>
          </w:tcPr>
          <w:p w14:paraId="4CED1ADA" w14:textId="77777777" w:rsidR="00A71AF4" w:rsidRPr="001C2D0C" w:rsidRDefault="00A71AF4" w:rsidP="00A71AF4">
            <w:pPr>
              <w:pStyle w:val="BodyText"/>
              <w:spacing w:after="0pt"/>
              <w:ind w:firstLine="0pt"/>
              <w:jc w:val="center"/>
              <w:rPr>
                <w:b/>
                <w:sz w:val="16"/>
                <w:szCs w:val="16"/>
                <w:lang w:val="en-ID"/>
              </w:rPr>
            </w:pPr>
            <w:del w:id="817" w:author="Zero" w:date="2021-04-14T20:04:00Z">
              <w:r w:rsidRPr="001C2D0C" w:rsidDel="008C54FA">
                <w:rPr>
                  <w:b/>
                  <w:bCs/>
                  <w:i/>
                  <w:iCs/>
                  <w:sz w:val="16"/>
                  <w:szCs w:val="16"/>
                  <w:lang w:val="en-US"/>
                </w:rPr>
                <w:delText xml:space="preserve">Val </w:delText>
              </w:r>
            </w:del>
            <w:r w:rsidRPr="001C2D0C">
              <w:rPr>
                <w:b/>
                <w:bCs/>
                <w:i/>
                <w:iCs/>
                <w:sz w:val="16"/>
                <w:szCs w:val="16"/>
                <w:lang w:val="en-US"/>
              </w:rPr>
              <w:t>Loss</w:t>
            </w:r>
          </w:p>
        </w:tc>
        <w:tc>
          <w:tcPr>
            <w:tcW w:w="35.40pt" w:type="dxa"/>
            <w:vAlign w:val="center"/>
          </w:tcPr>
          <w:p w14:paraId="3F2BED72" w14:textId="1305C263" w:rsidR="00A71AF4" w:rsidRPr="001C2D0C" w:rsidRDefault="00E142C2" w:rsidP="00A71AF4">
            <w:pPr>
              <w:pStyle w:val="BodyText"/>
              <w:spacing w:after="0pt"/>
              <w:ind w:firstLine="0pt"/>
              <w:jc w:val="center"/>
              <w:rPr>
                <w:sz w:val="16"/>
                <w:szCs w:val="16"/>
                <w:lang w:val="en-US"/>
              </w:rPr>
            </w:pPr>
            <w:ins w:id="818" w:author="Zero" w:date="2021-04-19T09:54:00Z">
              <w:r>
                <w:rPr>
                  <w:sz w:val="16"/>
                  <w:szCs w:val="16"/>
                  <w:lang w:val="en-US"/>
                </w:rPr>
                <w:t>0.84</w:t>
              </w:r>
            </w:ins>
          </w:p>
        </w:tc>
        <w:tc>
          <w:tcPr>
            <w:tcW w:w="35.45pt" w:type="dxa"/>
            <w:vAlign w:val="center"/>
          </w:tcPr>
          <w:p w14:paraId="1340F680" w14:textId="3E0DB73F" w:rsidR="00A71AF4" w:rsidRPr="001C2D0C" w:rsidRDefault="00A71AF4" w:rsidP="00A71AF4">
            <w:pPr>
              <w:pStyle w:val="BodyText"/>
              <w:spacing w:after="0pt"/>
              <w:ind w:firstLine="0pt"/>
              <w:jc w:val="center"/>
              <w:rPr>
                <w:sz w:val="16"/>
                <w:szCs w:val="16"/>
                <w:lang w:val="en-US"/>
              </w:rPr>
            </w:pPr>
            <w:ins w:id="819" w:author="Zero" w:date="2021-04-19T09:35:00Z">
              <w:r>
                <w:rPr>
                  <w:sz w:val="16"/>
                  <w:szCs w:val="16"/>
                  <w:lang w:val="en-US"/>
                </w:rPr>
                <w:t>1.00</w:t>
              </w:r>
            </w:ins>
          </w:p>
        </w:tc>
        <w:tc>
          <w:tcPr>
            <w:tcW w:w="36.40pt" w:type="dxa"/>
          </w:tcPr>
          <w:p w14:paraId="3E3D35F0" w14:textId="40D845F5" w:rsidR="00A71AF4" w:rsidRPr="001C2D0C" w:rsidRDefault="00A71AF4" w:rsidP="00A71AF4">
            <w:pPr>
              <w:pStyle w:val="BodyText"/>
              <w:spacing w:after="0pt"/>
              <w:ind w:firstLine="0pt"/>
              <w:jc w:val="center"/>
              <w:rPr>
                <w:sz w:val="16"/>
                <w:szCs w:val="16"/>
                <w:lang w:val="en-US"/>
              </w:rPr>
            </w:pPr>
            <w:ins w:id="820" w:author="Zero" w:date="2021-04-19T09:43:00Z">
              <w:r>
                <w:rPr>
                  <w:sz w:val="16"/>
                  <w:szCs w:val="16"/>
                  <w:lang w:val="en-US"/>
                </w:rPr>
                <w:t>1.12</w:t>
              </w:r>
            </w:ins>
          </w:p>
        </w:tc>
      </w:tr>
      <w:tr w:rsidR="00A71AF4" w:rsidRPr="001C2D0C" w14:paraId="03D4A7BF" w14:textId="77777777" w:rsidTr="009A26B0">
        <w:trPr>
          <w:trHeight w:val="62"/>
        </w:trPr>
        <w:tc>
          <w:tcPr>
            <w:tcW w:w="48.75pt" w:type="dxa"/>
            <w:vMerge/>
          </w:tcPr>
          <w:p w14:paraId="50D1ECD0" w14:textId="77777777" w:rsidR="00A71AF4" w:rsidRPr="001C2D0C" w:rsidRDefault="00A71AF4" w:rsidP="00A71AF4">
            <w:pPr>
              <w:pStyle w:val="BodyText"/>
              <w:spacing w:after="0pt"/>
              <w:ind w:firstLine="0pt"/>
              <w:jc w:val="center"/>
              <w:rPr>
                <w:sz w:val="16"/>
                <w:szCs w:val="16"/>
                <w:lang w:val="en-US"/>
              </w:rPr>
            </w:pPr>
          </w:p>
        </w:tc>
        <w:tc>
          <w:tcPr>
            <w:tcW w:w="28.35pt" w:type="dxa"/>
            <w:vMerge/>
            <w:vAlign w:val="center"/>
          </w:tcPr>
          <w:p w14:paraId="2076D051" w14:textId="77777777" w:rsidR="00A71AF4" w:rsidRPr="001C2D0C" w:rsidRDefault="00A71AF4" w:rsidP="00A71AF4">
            <w:pPr>
              <w:pStyle w:val="BodyText"/>
              <w:spacing w:after="0pt"/>
              <w:ind w:firstLine="0pt"/>
              <w:jc w:val="center"/>
              <w:rPr>
                <w:sz w:val="16"/>
                <w:szCs w:val="16"/>
                <w:lang w:val="en-US"/>
              </w:rPr>
            </w:pPr>
          </w:p>
        </w:tc>
        <w:tc>
          <w:tcPr>
            <w:tcW w:w="56.70pt" w:type="dxa"/>
            <w:vAlign w:val="center"/>
          </w:tcPr>
          <w:p w14:paraId="0922645C" w14:textId="4B5468B0" w:rsidR="00A71AF4" w:rsidRPr="001C2D0C" w:rsidRDefault="00A71AF4" w:rsidP="00A71AF4">
            <w:pPr>
              <w:pStyle w:val="BodyText"/>
              <w:spacing w:after="0pt"/>
              <w:ind w:firstLine="0pt"/>
              <w:jc w:val="center"/>
              <w:rPr>
                <w:b/>
                <w:sz w:val="16"/>
                <w:szCs w:val="16"/>
              </w:rPr>
            </w:pPr>
            <w:del w:id="821" w:author="Zero" w:date="2021-04-14T20:04:00Z">
              <w:r w:rsidRPr="001C2D0C" w:rsidDel="008C54FA">
                <w:rPr>
                  <w:b/>
                  <w:bCs/>
                  <w:i/>
                  <w:iCs/>
                  <w:sz w:val="16"/>
                  <w:szCs w:val="16"/>
                  <w:lang w:val="en-US"/>
                </w:rPr>
                <w:delText xml:space="preserve">Val </w:delText>
              </w:r>
            </w:del>
            <w:r w:rsidRPr="001C2D0C">
              <w:rPr>
                <w:b/>
                <w:bCs/>
                <w:i/>
                <w:iCs/>
                <w:sz w:val="16"/>
                <w:szCs w:val="16"/>
                <w:lang w:val="en-US"/>
              </w:rPr>
              <w:t>Acc</w:t>
            </w:r>
            <w:ins w:id="822" w:author="Zero" w:date="2021-04-14T20:05:00Z">
              <w:r>
                <w:rPr>
                  <w:b/>
                  <w:bCs/>
                  <w:i/>
                  <w:iCs/>
                  <w:sz w:val="16"/>
                  <w:szCs w:val="16"/>
                  <w:lang w:val="en-US"/>
                </w:rPr>
                <w:t>uracy</w:t>
              </w:r>
            </w:ins>
            <w:r w:rsidRPr="001C2D0C">
              <w:rPr>
                <w:b/>
                <w:bCs/>
                <w:i/>
                <w:iCs/>
                <w:sz w:val="16"/>
                <w:szCs w:val="16"/>
                <w:lang w:val="en-US"/>
              </w:rPr>
              <w:t xml:space="preserve"> (%)</w:t>
            </w:r>
          </w:p>
        </w:tc>
        <w:tc>
          <w:tcPr>
            <w:tcW w:w="35.40pt" w:type="dxa"/>
            <w:vAlign w:val="center"/>
          </w:tcPr>
          <w:p w14:paraId="0770C1FE" w14:textId="7B744FE4" w:rsidR="00A71AF4" w:rsidRPr="001C2D0C" w:rsidRDefault="00E142C2" w:rsidP="00A71AF4">
            <w:pPr>
              <w:pStyle w:val="BodyText"/>
              <w:spacing w:after="0pt"/>
              <w:ind w:firstLine="0pt"/>
              <w:jc w:val="center"/>
              <w:rPr>
                <w:sz w:val="16"/>
                <w:szCs w:val="16"/>
                <w:lang w:val="en-US"/>
              </w:rPr>
            </w:pPr>
            <w:ins w:id="823" w:author="Zero" w:date="2021-04-19T09:54:00Z">
              <w:r>
                <w:rPr>
                  <w:sz w:val="16"/>
                  <w:szCs w:val="16"/>
                  <w:lang w:val="en-US"/>
                </w:rPr>
                <w:t>81.36</w:t>
              </w:r>
            </w:ins>
          </w:p>
        </w:tc>
        <w:tc>
          <w:tcPr>
            <w:tcW w:w="35.45pt" w:type="dxa"/>
            <w:vAlign w:val="center"/>
          </w:tcPr>
          <w:p w14:paraId="0BCED2F7" w14:textId="52B8FE06" w:rsidR="00A71AF4" w:rsidRPr="001C2D0C" w:rsidRDefault="00A71AF4" w:rsidP="00A71AF4">
            <w:pPr>
              <w:pStyle w:val="BodyText"/>
              <w:spacing w:after="0pt"/>
              <w:ind w:firstLine="0pt"/>
              <w:jc w:val="center"/>
              <w:rPr>
                <w:sz w:val="16"/>
                <w:szCs w:val="16"/>
                <w:lang w:val="en-US"/>
              </w:rPr>
            </w:pPr>
            <w:ins w:id="824" w:author="Zero" w:date="2021-04-19T09:35:00Z">
              <w:r>
                <w:rPr>
                  <w:sz w:val="16"/>
                  <w:szCs w:val="16"/>
                  <w:lang w:val="en-US"/>
                </w:rPr>
                <w:t>78.24</w:t>
              </w:r>
            </w:ins>
          </w:p>
        </w:tc>
        <w:tc>
          <w:tcPr>
            <w:tcW w:w="36.40pt" w:type="dxa"/>
          </w:tcPr>
          <w:p w14:paraId="18800F38" w14:textId="743E8731" w:rsidR="00A71AF4" w:rsidRPr="001C2D0C" w:rsidRDefault="00520639" w:rsidP="00A71AF4">
            <w:pPr>
              <w:pStyle w:val="BodyText"/>
              <w:spacing w:after="0pt"/>
              <w:ind w:firstLine="0pt"/>
              <w:jc w:val="center"/>
              <w:rPr>
                <w:sz w:val="16"/>
                <w:szCs w:val="16"/>
                <w:lang w:val="en-US"/>
              </w:rPr>
            </w:pPr>
            <w:ins w:id="825" w:author="Zero" w:date="2021-04-19T09:43:00Z">
              <w:r>
                <w:rPr>
                  <w:sz w:val="16"/>
                  <w:szCs w:val="16"/>
                  <w:lang w:val="en-US"/>
                </w:rPr>
                <w:t>77</w:t>
              </w:r>
              <w:r w:rsidR="00A71AF4">
                <w:rPr>
                  <w:sz w:val="16"/>
                  <w:szCs w:val="16"/>
                  <w:lang w:val="en-US"/>
                </w:rPr>
                <w:t>.97</w:t>
              </w:r>
            </w:ins>
          </w:p>
        </w:tc>
      </w:tr>
      <w:tr w:rsidR="00923906" w:rsidRPr="001C2D0C" w14:paraId="76B5B9B6" w14:textId="77777777" w:rsidTr="00983E34">
        <w:trPr>
          <w:trHeight w:val="62"/>
          <w:ins w:id="826" w:author="Zero" w:date="2021-04-18T22:13:00Z"/>
        </w:trPr>
        <w:tc>
          <w:tcPr>
            <w:tcW w:w="48.75pt" w:type="dxa"/>
            <w:vMerge w:val="restart"/>
            <w:vAlign w:val="center"/>
          </w:tcPr>
          <w:p w14:paraId="1858DCF6" w14:textId="3F9C673D" w:rsidR="00923906" w:rsidRPr="001C2D0C" w:rsidRDefault="00923906" w:rsidP="00923906">
            <w:pPr>
              <w:pStyle w:val="BodyText"/>
              <w:spacing w:after="0pt"/>
              <w:ind w:firstLine="0pt"/>
              <w:jc w:val="center"/>
              <w:rPr>
                <w:ins w:id="827" w:author="Zero" w:date="2021-04-18T22:13:00Z"/>
                <w:sz w:val="16"/>
                <w:szCs w:val="16"/>
                <w:lang w:val="en-US"/>
              </w:rPr>
            </w:pPr>
            <w:ins w:id="828" w:author="Zero" w:date="2021-04-18T22:13:00Z">
              <w:r>
                <w:rPr>
                  <w:bCs/>
                  <w:sz w:val="16"/>
                  <w:szCs w:val="16"/>
                  <w:lang w:val="en-US"/>
                </w:rPr>
                <w:t>AdaDelta</w:t>
              </w:r>
            </w:ins>
          </w:p>
        </w:tc>
        <w:tc>
          <w:tcPr>
            <w:tcW w:w="28.35pt" w:type="dxa"/>
            <w:vMerge w:val="restart"/>
            <w:vAlign w:val="center"/>
          </w:tcPr>
          <w:p w14:paraId="24219113" w14:textId="4AC36E44" w:rsidR="00923906" w:rsidRPr="001C2D0C" w:rsidRDefault="00923906" w:rsidP="00923906">
            <w:pPr>
              <w:pStyle w:val="BodyText"/>
              <w:spacing w:after="0pt"/>
              <w:ind w:firstLine="0pt"/>
              <w:jc w:val="center"/>
              <w:rPr>
                <w:ins w:id="829" w:author="Zero" w:date="2021-04-18T22:13:00Z"/>
                <w:sz w:val="16"/>
                <w:szCs w:val="16"/>
                <w:lang w:val="en-US"/>
              </w:rPr>
            </w:pPr>
            <w:ins w:id="830" w:author="Zero" w:date="2021-04-18T22:13:00Z">
              <w:r>
                <w:rPr>
                  <w:bCs/>
                  <w:sz w:val="16"/>
                  <w:szCs w:val="16"/>
                  <w:lang w:val="en-US"/>
                </w:rPr>
                <w:t>100</w:t>
              </w:r>
            </w:ins>
          </w:p>
        </w:tc>
        <w:tc>
          <w:tcPr>
            <w:tcW w:w="56.70pt" w:type="dxa"/>
            <w:vAlign w:val="center"/>
          </w:tcPr>
          <w:p w14:paraId="36C75939" w14:textId="466A0B55" w:rsidR="00923906" w:rsidRPr="001C2D0C" w:rsidDel="008C54FA" w:rsidRDefault="00923906" w:rsidP="00923906">
            <w:pPr>
              <w:pStyle w:val="BodyText"/>
              <w:spacing w:after="0pt"/>
              <w:ind w:firstLine="0pt"/>
              <w:jc w:val="center"/>
              <w:rPr>
                <w:ins w:id="831" w:author="Zero" w:date="2021-04-18T22:13:00Z"/>
                <w:b/>
                <w:bCs/>
                <w:i/>
                <w:iCs/>
                <w:sz w:val="16"/>
                <w:szCs w:val="16"/>
                <w:lang w:val="en-US"/>
              </w:rPr>
            </w:pPr>
            <w:ins w:id="832" w:author="Zero" w:date="2021-04-18T22:13:00Z">
              <w:r w:rsidRPr="001C2D0C">
                <w:rPr>
                  <w:b/>
                  <w:bCs/>
                  <w:i/>
                  <w:iCs/>
                  <w:sz w:val="16"/>
                  <w:szCs w:val="16"/>
                  <w:lang w:val="en-US"/>
                </w:rPr>
                <w:t xml:space="preserve"> Loss</w:t>
              </w:r>
            </w:ins>
          </w:p>
        </w:tc>
        <w:tc>
          <w:tcPr>
            <w:tcW w:w="35.40pt" w:type="dxa"/>
            <w:vAlign w:val="center"/>
          </w:tcPr>
          <w:p w14:paraId="18B6B8F3" w14:textId="0E71F30D" w:rsidR="00923906" w:rsidRPr="001C2D0C" w:rsidRDefault="00B8674C" w:rsidP="00923906">
            <w:pPr>
              <w:pStyle w:val="BodyText"/>
              <w:spacing w:after="0pt"/>
              <w:ind w:firstLine="0pt"/>
              <w:jc w:val="center"/>
              <w:rPr>
                <w:ins w:id="833" w:author="Zero" w:date="2021-04-18T22:13:00Z"/>
                <w:sz w:val="16"/>
                <w:szCs w:val="16"/>
                <w:lang w:val="en-US"/>
              </w:rPr>
            </w:pPr>
            <w:ins w:id="834" w:author="Zero" w:date="2021-04-19T09:50:00Z">
              <w:r>
                <w:rPr>
                  <w:sz w:val="16"/>
                  <w:szCs w:val="16"/>
                  <w:lang w:val="en-US"/>
                </w:rPr>
                <w:t>0.94</w:t>
              </w:r>
            </w:ins>
          </w:p>
        </w:tc>
        <w:tc>
          <w:tcPr>
            <w:tcW w:w="35.45pt" w:type="dxa"/>
            <w:vAlign w:val="center"/>
          </w:tcPr>
          <w:p w14:paraId="34E20291" w14:textId="01AEAEEA" w:rsidR="00923906" w:rsidRDefault="00A71AF4" w:rsidP="0025551D">
            <w:pPr>
              <w:pStyle w:val="BodyText"/>
              <w:spacing w:after="0pt"/>
              <w:ind w:firstLine="0pt"/>
              <w:jc w:val="center"/>
              <w:rPr>
                <w:ins w:id="835" w:author="Zero" w:date="2021-04-18T22:13:00Z"/>
                <w:sz w:val="16"/>
                <w:szCs w:val="16"/>
                <w:lang w:val="en-US"/>
              </w:rPr>
            </w:pPr>
            <w:ins w:id="836" w:author="Zero" w:date="2021-04-19T09:34:00Z">
              <w:r>
                <w:rPr>
                  <w:sz w:val="16"/>
                  <w:szCs w:val="16"/>
                  <w:lang w:val="en-US"/>
                </w:rPr>
                <w:t>0.99</w:t>
              </w:r>
            </w:ins>
          </w:p>
        </w:tc>
        <w:tc>
          <w:tcPr>
            <w:tcW w:w="36.40pt" w:type="dxa"/>
          </w:tcPr>
          <w:p w14:paraId="5D8948AB" w14:textId="6B4FF198" w:rsidR="00923906" w:rsidRPr="001C2D0C" w:rsidRDefault="00A71AF4" w:rsidP="00923906">
            <w:pPr>
              <w:pStyle w:val="BodyText"/>
              <w:spacing w:after="0pt"/>
              <w:ind w:firstLine="0pt"/>
              <w:jc w:val="center"/>
              <w:rPr>
                <w:ins w:id="837" w:author="Zero" w:date="2021-04-18T22:13:00Z"/>
                <w:sz w:val="16"/>
                <w:szCs w:val="16"/>
                <w:lang w:val="en-US"/>
              </w:rPr>
            </w:pPr>
            <w:ins w:id="838" w:author="Zero" w:date="2021-04-19T09:37:00Z">
              <w:r>
                <w:rPr>
                  <w:sz w:val="16"/>
                  <w:szCs w:val="16"/>
                  <w:lang w:val="en-US"/>
                </w:rPr>
                <w:t>0.77</w:t>
              </w:r>
            </w:ins>
          </w:p>
        </w:tc>
      </w:tr>
      <w:tr w:rsidR="00923906" w:rsidRPr="001C2D0C" w14:paraId="544CDDF1" w14:textId="77777777" w:rsidTr="009A26B0">
        <w:trPr>
          <w:trHeight w:val="62"/>
          <w:ins w:id="839" w:author="Zero" w:date="2021-04-18T22:13:00Z"/>
        </w:trPr>
        <w:tc>
          <w:tcPr>
            <w:tcW w:w="48.75pt" w:type="dxa"/>
            <w:vMerge/>
          </w:tcPr>
          <w:p w14:paraId="3FA0C41E" w14:textId="77777777" w:rsidR="00923906" w:rsidRPr="001C2D0C" w:rsidRDefault="00923906" w:rsidP="00923906">
            <w:pPr>
              <w:pStyle w:val="BodyText"/>
              <w:spacing w:after="0pt"/>
              <w:ind w:firstLine="0pt"/>
              <w:jc w:val="center"/>
              <w:rPr>
                <w:ins w:id="840" w:author="Zero" w:date="2021-04-18T22:13:00Z"/>
                <w:sz w:val="16"/>
                <w:szCs w:val="16"/>
                <w:lang w:val="en-US"/>
              </w:rPr>
            </w:pPr>
          </w:p>
        </w:tc>
        <w:tc>
          <w:tcPr>
            <w:tcW w:w="28.35pt" w:type="dxa"/>
            <w:vMerge/>
            <w:vAlign w:val="center"/>
          </w:tcPr>
          <w:p w14:paraId="15907E5B" w14:textId="77777777" w:rsidR="00923906" w:rsidRPr="001C2D0C" w:rsidRDefault="00923906" w:rsidP="00923906">
            <w:pPr>
              <w:pStyle w:val="BodyText"/>
              <w:spacing w:after="0pt"/>
              <w:ind w:firstLine="0pt"/>
              <w:jc w:val="center"/>
              <w:rPr>
                <w:ins w:id="841" w:author="Zero" w:date="2021-04-18T22:13:00Z"/>
                <w:sz w:val="16"/>
                <w:szCs w:val="16"/>
                <w:lang w:val="en-US"/>
              </w:rPr>
            </w:pPr>
          </w:p>
        </w:tc>
        <w:tc>
          <w:tcPr>
            <w:tcW w:w="56.70pt" w:type="dxa"/>
            <w:vAlign w:val="center"/>
          </w:tcPr>
          <w:p w14:paraId="634C1929" w14:textId="07C62945" w:rsidR="00923906" w:rsidRPr="001C2D0C" w:rsidDel="008C54FA" w:rsidRDefault="00923906" w:rsidP="00923906">
            <w:pPr>
              <w:pStyle w:val="BodyText"/>
              <w:spacing w:after="0pt"/>
              <w:ind w:firstLine="0pt"/>
              <w:jc w:val="center"/>
              <w:rPr>
                <w:ins w:id="842" w:author="Zero" w:date="2021-04-18T22:13:00Z"/>
                <w:b/>
                <w:bCs/>
                <w:i/>
                <w:iCs/>
                <w:sz w:val="16"/>
                <w:szCs w:val="16"/>
                <w:lang w:val="en-US"/>
              </w:rPr>
            </w:pPr>
            <w:ins w:id="843" w:author="Zero" w:date="2021-04-18T22:13:00Z">
              <w:r>
                <w:rPr>
                  <w:b/>
                  <w:bCs/>
                  <w:i/>
                  <w:iCs/>
                  <w:sz w:val="16"/>
                  <w:szCs w:val="16"/>
                  <w:lang w:val="en-US"/>
                </w:rPr>
                <w:t>Accuracy</w:t>
              </w:r>
              <w:r w:rsidRPr="001C2D0C">
                <w:rPr>
                  <w:b/>
                  <w:bCs/>
                  <w:i/>
                  <w:iCs/>
                  <w:sz w:val="16"/>
                  <w:szCs w:val="16"/>
                  <w:lang w:val="en-US"/>
                </w:rPr>
                <w:t xml:space="preserve"> (%)</w:t>
              </w:r>
            </w:ins>
          </w:p>
        </w:tc>
        <w:tc>
          <w:tcPr>
            <w:tcW w:w="35.40pt" w:type="dxa"/>
            <w:vAlign w:val="center"/>
          </w:tcPr>
          <w:p w14:paraId="796E2B42" w14:textId="6AB4B7B3" w:rsidR="00923906" w:rsidRPr="001C2D0C" w:rsidRDefault="00B8674C" w:rsidP="00923906">
            <w:pPr>
              <w:pStyle w:val="BodyText"/>
              <w:spacing w:after="0pt"/>
              <w:ind w:firstLine="0pt"/>
              <w:jc w:val="center"/>
              <w:rPr>
                <w:ins w:id="844" w:author="Zero" w:date="2021-04-18T22:13:00Z"/>
                <w:sz w:val="16"/>
                <w:szCs w:val="16"/>
                <w:lang w:val="en-US"/>
              </w:rPr>
            </w:pPr>
            <w:ins w:id="845" w:author="Zero" w:date="2021-04-19T09:50:00Z">
              <w:r>
                <w:rPr>
                  <w:sz w:val="16"/>
                  <w:szCs w:val="16"/>
                  <w:lang w:val="en-US"/>
                </w:rPr>
                <w:t>62.64</w:t>
              </w:r>
            </w:ins>
          </w:p>
        </w:tc>
        <w:tc>
          <w:tcPr>
            <w:tcW w:w="35.45pt" w:type="dxa"/>
            <w:vAlign w:val="center"/>
          </w:tcPr>
          <w:p w14:paraId="127E7C5D" w14:textId="2578F82A" w:rsidR="00923906" w:rsidRDefault="00A71AF4" w:rsidP="00923906">
            <w:pPr>
              <w:pStyle w:val="BodyText"/>
              <w:spacing w:after="0pt"/>
              <w:ind w:firstLine="0pt"/>
              <w:jc w:val="center"/>
              <w:rPr>
                <w:ins w:id="846" w:author="Zero" w:date="2021-04-18T22:13:00Z"/>
                <w:sz w:val="16"/>
                <w:szCs w:val="16"/>
                <w:lang w:val="en-US"/>
              </w:rPr>
            </w:pPr>
            <w:ins w:id="847" w:author="Zero" w:date="2021-04-19T09:34:00Z">
              <w:r>
                <w:rPr>
                  <w:sz w:val="16"/>
                  <w:szCs w:val="16"/>
                  <w:lang w:val="en-US"/>
                </w:rPr>
                <w:t>48.14</w:t>
              </w:r>
            </w:ins>
          </w:p>
        </w:tc>
        <w:tc>
          <w:tcPr>
            <w:tcW w:w="36.40pt" w:type="dxa"/>
          </w:tcPr>
          <w:p w14:paraId="1975B927" w14:textId="56B6022D" w:rsidR="00923906" w:rsidRPr="001C2D0C" w:rsidRDefault="00A71AF4" w:rsidP="00923906">
            <w:pPr>
              <w:pStyle w:val="BodyText"/>
              <w:spacing w:after="0pt"/>
              <w:ind w:firstLine="0pt"/>
              <w:jc w:val="center"/>
              <w:rPr>
                <w:ins w:id="848" w:author="Zero" w:date="2021-04-18T22:13:00Z"/>
                <w:sz w:val="16"/>
                <w:szCs w:val="16"/>
                <w:lang w:val="en-US"/>
              </w:rPr>
            </w:pPr>
            <w:ins w:id="849" w:author="Zero" w:date="2021-04-19T09:37:00Z">
              <w:r>
                <w:rPr>
                  <w:sz w:val="16"/>
                  <w:szCs w:val="16"/>
                  <w:lang w:val="en-US"/>
                </w:rPr>
                <w:t>69.23</w:t>
              </w:r>
            </w:ins>
          </w:p>
        </w:tc>
      </w:tr>
      <w:tr w:rsidR="00923906" w:rsidRPr="001C2D0C" w14:paraId="7EB96821" w14:textId="77777777" w:rsidTr="009A26B0">
        <w:trPr>
          <w:trHeight w:val="62"/>
          <w:ins w:id="850" w:author="Zero" w:date="2021-04-18T22:13:00Z"/>
        </w:trPr>
        <w:tc>
          <w:tcPr>
            <w:tcW w:w="48.75pt" w:type="dxa"/>
            <w:vMerge/>
          </w:tcPr>
          <w:p w14:paraId="407320FC" w14:textId="77777777" w:rsidR="00923906" w:rsidRPr="001C2D0C" w:rsidRDefault="00923906" w:rsidP="00923906">
            <w:pPr>
              <w:pStyle w:val="BodyText"/>
              <w:spacing w:after="0pt"/>
              <w:ind w:firstLine="0pt"/>
              <w:jc w:val="center"/>
              <w:rPr>
                <w:ins w:id="851" w:author="Zero" w:date="2021-04-18T22:13:00Z"/>
                <w:sz w:val="16"/>
                <w:szCs w:val="16"/>
                <w:lang w:val="en-US"/>
              </w:rPr>
            </w:pPr>
          </w:p>
        </w:tc>
        <w:tc>
          <w:tcPr>
            <w:tcW w:w="28.35pt" w:type="dxa"/>
            <w:vMerge w:val="restart"/>
            <w:vAlign w:val="center"/>
          </w:tcPr>
          <w:p w14:paraId="1BC52CE7" w14:textId="5C72B22F" w:rsidR="00923906" w:rsidRPr="001C2D0C" w:rsidRDefault="00923906" w:rsidP="00923906">
            <w:pPr>
              <w:pStyle w:val="BodyText"/>
              <w:spacing w:after="0pt"/>
              <w:ind w:firstLine="0pt"/>
              <w:jc w:val="center"/>
              <w:rPr>
                <w:ins w:id="852" w:author="Zero" w:date="2021-04-18T22:13:00Z"/>
                <w:sz w:val="16"/>
                <w:szCs w:val="16"/>
                <w:lang w:val="en-US"/>
              </w:rPr>
            </w:pPr>
            <w:ins w:id="853" w:author="Zero" w:date="2021-04-18T22:13:00Z">
              <w:r>
                <w:rPr>
                  <w:sz w:val="16"/>
                  <w:szCs w:val="16"/>
                  <w:lang w:val="en-US"/>
                </w:rPr>
                <w:t>3</w:t>
              </w:r>
              <w:r w:rsidRPr="001C2D0C">
                <w:rPr>
                  <w:sz w:val="16"/>
                  <w:szCs w:val="16"/>
                  <w:lang w:val="en-US"/>
                </w:rPr>
                <w:t>00</w:t>
              </w:r>
            </w:ins>
          </w:p>
        </w:tc>
        <w:tc>
          <w:tcPr>
            <w:tcW w:w="56.70pt" w:type="dxa"/>
            <w:vAlign w:val="center"/>
          </w:tcPr>
          <w:p w14:paraId="76586D16" w14:textId="372A961B" w:rsidR="00923906" w:rsidRPr="001C2D0C" w:rsidDel="008C54FA" w:rsidRDefault="00923906" w:rsidP="00923906">
            <w:pPr>
              <w:pStyle w:val="BodyText"/>
              <w:spacing w:after="0pt"/>
              <w:ind w:firstLine="0pt"/>
              <w:jc w:val="center"/>
              <w:rPr>
                <w:ins w:id="854" w:author="Zero" w:date="2021-04-18T22:13:00Z"/>
                <w:b/>
                <w:bCs/>
                <w:i/>
                <w:iCs/>
                <w:sz w:val="16"/>
                <w:szCs w:val="16"/>
                <w:lang w:val="en-US"/>
              </w:rPr>
            </w:pPr>
            <w:ins w:id="855" w:author="Zero" w:date="2021-04-18T22:13:00Z">
              <w:r w:rsidRPr="001C2D0C">
                <w:rPr>
                  <w:b/>
                  <w:bCs/>
                  <w:i/>
                  <w:iCs/>
                  <w:sz w:val="16"/>
                  <w:szCs w:val="16"/>
                  <w:lang w:val="en-US"/>
                </w:rPr>
                <w:t>Loss</w:t>
              </w:r>
            </w:ins>
          </w:p>
        </w:tc>
        <w:tc>
          <w:tcPr>
            <w:tcW w:w="35.40pt" w:type="dxa"/>
            <w:vAlign w:val="center"/>
          </w:tcPr>
          <w:p w14:paraId="395DD6A9" w14:textId="2A6648E8" w:rsidR="00923906" w:rsidRPr="001C2D0C" w:rsidRDefault="00B8674C" w:rsidP="00923906">
            <w:pPr>
              <w:pStyle w:val="BodyText"/>
              <w:spacing w:after="0pt"/>
              <w:ind w:firstLine="0pt"/>
              <w:jc w:val="center"/>
              <w:rPr>
                <w:ins w:id="856" w:author="Zero" w:date="2021-04-18T22:13:00Z"/>
                <w:sz w:val="16"/>
                <w:szCs w:val="16"/>
                <w:lang w:val="en-US"/>
              </w:rPr>
            </w:pPr>
            <w:ins w:id="857" w:author="Zero" w:date="2021-04-19T09:53:00Z">
              <w:r>
                <w:rPr>
                  <w:sz w:val="16"/>
                  <w:szCs w:val="16"/>
                  <w:lang w:val="en-US"/>
                </w:rPr>
                <w:t>0.43</w:t>
              </w:r>
            </w:ins>
          </w:p>
        </w:tc>
        <w:tc>
          <w:tcPr>
            <w:tcW w:w="35.45pt" w:type="dxa"/>
            <w:vAlign w:val="center"/>
          </w:tcPr>
          <w:p w14:paraId="6000DA00" w14:textId="4FD79949" w:rsidR="00923906" w:rsidRDefault="00A71AF4" w:rsidP="00923906">
            <w:pPr>
              <w:pStyle w:val="BodyText"/>
              <w:spacing w:after="0pt"/>
              <w:ind w:firstLine="0pt"/>
              <w:jc w:val="center"/>
              <w:rPr>
                <w:ins w:id="858" w:author="Zero" w:date="2021-04-18T22:13:00Z"/>
                <w:sz w:val="16"/>
                <w:szCs w:val="16"/>
                <w:lang w:val="en-US"/>
              </w:rPr>
            </w:pPr>
            <w:ins w:id="859" w:author="Zero" w:date="2021-04-19T09:34:00Z">
              <w:r>
                <w:rPr>
                  <w:sz w:val="16"/>
                  <w:szCs w:val="16"/>
                  <w:lang w:val="en-US"/>
                </w:rPr>
                <w:t>0.71</w:t>
              </w:r>
            </w:ins>
          </w:p>
        </w:tc>
        <w:tc>
          <w:tcPr>
            <w:tcW w:w="36.40pt" w:type="dxa"/>
          </w:tcPr>
          <w:p w14:paraId="1BB80C37" w14:textId="54F3647D" w:rsidR="00923906" w:rsidRPr="001C2D0C" w:rsidRDefault="00B8674C" w:rsidP="00923906">
            <w:pPr>
              <w:pStyle w:val="BodyText"/>
              <w:spacing w:after="0pt"/>
              <w:ind w:firstLine="0pt"/>
              <w:jc w:val="center"/>
              <w:rPr>
                <w:ins w:id="860" w:author="Zero" w:date="2021-04-18T22:13:00Z"/>
                <w:sz w:val="16"/>
                <w:szCs w:val="16"/>
                <w:lang w:val="en-US"/>
              </w:rPr>
            </w:pPr>
            <w:ins w:id="861" w:author="Zero" w:date="2021-04-19T09:48:00Z">
              <w:r>
                <w:rPr>
                  <w:sz w:val="16"/>
                  <w:szCs w:val="16"/>
                  <w:lang w:val="en-US"/>
                </w:rPr>
                <w:t>0.55</w:t>
              </w:r>
            </w:ins>
          </w:p>
        </w:tc>
      </w:tr>
      <w:tr w:rsidR="00923906" w:rsidRPr="001C2D0C" w14:paraId="4ABB18DB" w14:textId="77777777" w:rsidTr="009A26B0">
        <w:trPr>
          <w:trHeight w:val="62"/>
          <w:ins w:id="862" w:author="Zero" w:date="2021-04-18T22:13:00Z"/>
        </w:trPr>
        <w:tc>
          <w:tcPr>
            <w:tcW w:w="48.75pt" w:type="dxa"/>
            <w:vMerge/>
          </w:tcPr>
          <w:p w14:paraId="4426C239" w14:textId="77777777" w:rsidR="00923906" w:rsidRPr="001C2D0C" w:rsidRDefault="00923906" w:rsidP="00923906">
            <w:pPr>
              <w:pStyle w:val="BodyText"/>
              <w:spacing w:after="0pt"/>
              <w:ind w:firstLine="0pt"/>
              <w:jc w:val="center"/>
              <w:rPr>
                <w:ins w:id="863" w:author="Zero" w:date="2021-04-18T22:13:00Z"/>
                <w:sz w:val="16"/>
                <w:szCs w:val="16"/>
                <w:lang w:val="en-US"/>
              </w:rPr>
            </w:pPr>
          </w:p>
        </w:tc>
        <w:tc>
          <w:tcPr>
            <w:tcW w:w="28.35pt" w:type="dxa"/>
            <w:vMerge/>
            <w:vAlign w:val="center"/>
          </w:tcPr>
          <w:p w14:paraId="1DF5EE49" w14:textId="77777777" w:rsidR="00923906" w:rsidRPr="001C2D0C" w:rsidRDefault="00923906" w:rsidP="00923906">
            <w:pPr>
              <w:pStyle w:val="BodyText"/>
              <w:spacing w:after="0pt"/>
              <w:ind w:firstLine="0pt"/>
              <w:jc w:val="center"/>
              <w:rPr>
                <w:ins w:id="864" w:author="Zero" w:date="2021-04-18T22:13:00Z"/>
                <w:sz w:val="16"/>
                <w:szCs w:val="16"/>
                <w:lang w:val="en-US"/>
              </w:rPr>
            </w:pPr>
          </w:p>
        </w:tc>
        <w:tc>
          <w:tcPr>
            <w:tcW w:w="56.70pt" w:type="dxa"/>
            <w:vAlign w:val="center"/>
          </w:tcPr>
          <w:p w14:paraId="7EC3175F" w14:textId="1EBF3A1B" w:rsidR="00923906" w:rsidRPr="001C2D0C" w:rsidDel="008C54FA" w:rsidRDefault="00923906" w:rsidP="00923906">
            <w:pPr>
              <w:pStyle w:val="BodyText"/>
              <w:spacing w:after="0pt"/>
              <w:ind w:firstLine="0pt"/>
              <w:jc w:val="center"/>
              <w:rPr>
                <w:ins w:id="865" w:author="Zero" w:date="2021-04-18T22:13:00Z"/>
                <w:b/>
                <w:bCs/>
                <w:i/>
                <w:iCs/>
                <w:sz w:val="16"/>
                <w:szCs w:val="16"/>
                <w:lang w:val="en-US"/>
              </w:rPr>
            </w:pPr>
            <w:ins w:id="866" w:author="Zero" w:date="2021-04-18T22:13:00Z">
              <w:r>
                <w:rPr>
                  <w:b/>
                  <w:bCs/>
                  <w:i/>
                  <w:iCs/>
                  <w:sz w:val="16"/>
                  <w:szCs w:val="16"/>
                  <w:lang w:val="en-US"/>
                </w:rPr>
                <w:t>Accuracy</w:t>
              </w:r>
              <w:r w:rsidRPr="001C2D0C">
                <w:rPr>
                  <w:b/>
                  <w:bCs/>
                  <w:i/>
                  <w:iCs/>
                  <w:sz w:val="16"/>
                  <w:szCs w:val="16"/>
                  <w:lang w:val="en-US"/>
                </w:rPr>
                <w:t>(%)</w:t>
              </w:r>
            </w:ins>
          </w:p>
        </w:tc>
        <w:tc>
          <w:tcPr>
            <w:tcW w:w="35.40pt" w:type="dxa"/>
            <w:vAlign w:val="center"/>
          </w:tcPr>
          <w:p w14:paraId="1D6481D6" w14:textId="271B28E5" w:rsidR="00923906" w:rsidRPr="001C2D0C" w:rsidRDefault="00B8674C" w:rsidP="00923906">
            <w:pPr>
              <w:pStyle w:val="BodyText"/>
              <w:spacing w:after="0pt"/>
              <w:ind w:firstLine="0pt"/>
              <w:jc w:val="center"/>
              <w:rPr>
                <w:ins w:id="867" w:author="Zero" w:date="2021-04-18T22:13:00Z"/>
                <w:sz w:val="16"/>
                <w:szCs w:val="16"/>
                <w:lang w:val="en-US"/>
              </w:rPr>
            </w:pPr>
            <w:ins w:id="868" w:author="Zero" w:date="2021-04-19T09:53:00Z">
              <w:r>
                <w:rPr>
                  <w:sz w:val="16"/>
                  <w:szCs w:val="16"/>
                  <w:lang w:val="en-US"/>
                </w:rPr>
                <w:t>84.62</w:t>
              </w:r>
            </w:ins>
          </w:p>
        </w:tc>
        <w:tc>
          <w:tcPr>
            <w:tcW w:w="35.45pt" w:type="dxa"/>
            <w:vAlign w:val="center"/>
          </w:tcPr>
          <w:p w14:paraId="33D5BEFE" w14:textId="3AF036DE" w:rsidR="00923906" w:rsidRDefault="00A71AF4" w:rsidP="00923906">
            <w:pPr>
              <w:pStyle w:val="BodyText"/>
              <w:spacing w:after="0pt"/>
              <w:ind w:firstLine="0pt"/>
              <w:jc w:val="center"/>
              <w:rPr>
                <w:ins w:id="869" w:author="Zero" w:date="2021-04-18T22:13:00Z"/>
                <w:sz w:val="16"/>
                <w:szCs w:val="16"/>
                <w:lang w:val="en-US"/>
              </w:rPr>
            </w:pPr>
            <w:ins w:id="870" w:author="Zero" w:date="2021-04-19T09:33:00Z">
              <w:r>
                <w:rPr>
                  <w:sz w:val="16"/>
                  <w:szCs w:val="16"/>
                  <w:lang w:val="en-US"/>
                </w:rPr>
                <w:t>75.00</w:t>
              </w:r>
            </w:ins>
          </w:p>
        </w:tc>
        <w:tc>
          <w:tcPr>
            <w:tcW w:w="36.40pt" w:type="dxa"/>
          </w:tcPr>
          <w:p w14:paraId="2A0CDE5B" w14:textId="7CD08875" w:rsidR="00923906" w:rsidRPr="001C2D0C" w:rsidRDefault="00E142C2" w:rsidP="00923906">
            <w:pPr>
              <w:pStyle w:val="BodyText"/>
              <w:spacing w:after="0pt"/>
              <w:ind w:firstLine="0pt"/>
              <w:jc w:val="center"/>
              <w:rPr>
                <w:ins w:id="871" w:author="Zero" w:date="2021-04-18T22:13:00Z"/>
                <w:sz w:val="16"/>
                <w:szCs w:val="16"/>
                <w:lang w:val="en-US"/>
              </w:rPr>
            </w:pPr>
            <w:ins w:id="872" w:author="Zero" w:date="2021-04-19T09:48:00Z">
              <w:r>
                <w:rPr>
                  <w:sz w:val="16"/>
                  <w:szCs w:val="16"/>
                  <w:lang w:val="en-US"/>
                </w:rPr>
                <w:t>75</w:t>
              </w:r>
              <w:r w:rsidR="00B8674C">
                <w:rPr>
                  <w:sz w:val="16"/>
                  <w:szCs w:val="16"/>
                  <w:lang w:val="en-US"/>
                </w:rPr>
                <w:t>.67</w:t>
              </w:r>
            </w:ins>
          </w:p>
        </w:tc>
      </w:tr>
      <w:tr w:rsidR="00923906" w:rsidRPr="001C2D0C" w14:paraId="3DE30FC1" w14:textId="77777777" w:rsidTr="009A26B0">
        <w:trPr>
          <w:trHeight w:val="62"/>
          <w:ins w:id="873" w:author="Zero" w:date="2021-04-18T22:13:00Z"/>
        </w:trPr>
        <w:tc>
          <w:tcPr>
            <w:tcW w:w="48.75pt" w:type="dxa"/>
            <w:vMerge/>
          </w:tcPr>
          <w:p w14:paraId="7A12AABE" w14:textId="77777777" w:rsidR="00923906" w:rsidRPr="001C2D0C" w:rsidRDefault="00923906" w:rsidP="00923906">
            <w:pPr>
              <w:pStyle w:val="BodyText"/>
              <w:spacing w:after="0pt"/>
              <w:ind w:firstLine="0pt"/>
              <w:jc w:val="center"/>
              <w:rPr>
                <w:ins w:id="874" w:author="Zero" w:date="2021-04-18T22:13:00Z"/>
                <w:sz w:val="16"/>
                <w:szCs w:val="16"/>
                <w:lang w:val="en-US"/>
              </w:rPr>
            </w:pPr>
          </w:p>
        </w:tc>
        <w:tc>
          <w:tcPr>
            <w:tcW w:w="28.35pt" w:type="dxa"/>
            <w:vMerge w:val="restart"/>
            <w:vAlign w:val="center"/>
          </w:tcPr>
          <w:p w14:paraId="392D457E" w14:textId="0826C509" w:rsidR="00923906" w:rsidRPr="001C2D0C" w:rsidRDefault="00923906" w:rsidP="00923906">
            <w:pPr>
              <w:pStyle w:val="BodyText"/>
              <w:spacing w:after="0pt"/>
              <w:ind w:firstLine="0pt"/>
              <w:jc w:val="center"/>
              <w:rPr>
                <w:ins w:id="875" w:author="Zero" w:date="2021-04-18T22:13:00Z"/>
                <w:sz w:val="16"/>
                <w:szCs w:val="16"/>
                <w:lang w:val="en-US"/>
              </w:rPr>
            </w:pPr>
            <w:ins w:id="876" w:author="Zero" w:date="2021-04-18T22:13:00Z">
              <w:r>
                <w:rPr>
                  <w:sz w:val="16"/>
                  <w:szCs w:val="16"/>
                  <w:lang w:val="en-US"/>
                </w:rPr>
                <w:t>5</w:t>
              </w:r>
              <w:r w:rsidRPr="001C2D0C">
                <w:rPr>
                  <w:sz w:val="16"/>
                  <w:szCs w:val="16"/>
                  <w:lang w:val="en-US"/>
                </w:rPr>
                <w:t>00</w:t>
              </w:r>
            </w:ins>
          </w:p>
        </w:tc>
        <w:tc>
          <w:tcPr>
            <w:tcW w:w="56.70pt" w:type="dxa"/>
            <w:vAlign w:val="center"/>
          </w:tcPr>
          <w:p w14:paraId="18CFC007" w14:textId="52619C8C" w:rsidR="00923906" w:rsidRPr="001C2D0C" w:rsidDel="008C54FA" w:rsidRDefault="00923906" w:rsidP="00923906">
            <w:pPr>
              <w:pStyle w:val="BodyText"/>
              <w:spacing w:after="0pt"/>
              <w:ind w:firstLine="0pt"/>
              <w:jc w:val="center"/>
              <w:rPr>
                <w:ins w:id="877" w:author="Zero" w:date="2021-04-18T22:13:00Z"/>
                <w:b/>
                <w:bCs/>
                <w:i/>
                <w:iCs/>
                <w:sz w:val="16"/>
                <w:szCs w:val="16"/>
                <w:lang w:val="en-US"/>
              </w:rPr>
            </w:pPr>
            <w:ins w:id="878" w:author="Zero" w:date="2021-04-18T22:13:00Z">
              <w:r w:rsidRPr="001C2D0C">
                <w:rPr>
                  <w:b/>
                  <w:bCs/>
                  <w:i/>
                  <w:iCs/>
                  <w:sz w:val="16"/>
                  <w:szCs w:val="16"/>
                  <w:lang w:val="en-US"/>
                </w:rPr>
                <w:t>Loss</w:t>
              </w:r>
            </w:ins>
          </w:p>
        </w:tc>
        <w:tc>
          <w:tcPr>
            <w:tcW w:w="35.40pt" w:type="dxa"/>
            <w:vAlign w:val="center"/>
          </w:tcPr>
          <w:p w14:paraId="75068A6E" w14:textId="1FB995A4" w:rsidR="00923906" w:rsidRPr="001C2D0C" w:rsidRDefault="00E142C2" w:rsidP="00923906">
            <w:pPr>
              <w:pStyle w:val="BodyText"/>
              <w:spacing w:after="0pt"/>
              <w:ind w:firstLine="0pt"/>
              <w:jc w:val="center"/>
              <w:rPr>
                <w:ins w:id="879" w:author="Zero" w:date="2021-04-18T22:13:00Z"/>
                <w:sz w:val="16"/>
                <w:szCs w:val="16"/>
                <w:lang w:val="en-US"/>
              </w:rPr>
            </w:pPr>
            <w:ins w:id="880" w:author="Zero" w:date="2021-04-19T09:55:00Z">
              <w:r>
                <w:rPr>
                  <w:sz w:val="16"/>
                  <w:szCs w:val="16"/>
                  <w:lang w:val="en-US"/>
                </w:rPr>
                <w:t>0.47</w:t>
              </w:r>
            </w:ins>
          </w:p>
        </w:tc>
        <w:tc>
          <w:tcPr>
            <w:tcW w:w="35.45pt" w:type="dxa"/>
            <w:vAlign w:val="center"/>
          </w:tcPr>
          <w:p w14:paraId="16F99F84" w14:textId="1C7AE771" w:rsidR="00923906" w:rsidRDefault="00A71AF4" w:rsidP="00923906">
            <w:pPr>
              <w:pStyle w:val="BodyText"/>
              <w:spacing w:after="0pt"/>
              <w:ind w:firstLine="0pt"/>
              <w:jc w:val="center"/>
              <w:rPr>
                <w:ins w:id="881" w:author="Zero" w:date="2021-04-18T22:13:00Z"/>
                <w:sz w:val="16"/>
                <w:szCs w:val="16"/>
                <w:lang w:val="en-US"/>
              </w:rPr>
            </w:pPr>
            <w:ins w:id="882" w:author="Zero" w:date="2021-04-19T09:36:00Z">
              <w:r>
                <w:rPr>
                  <w:sz w:val="16"/>
                  <w:szCs w:val="16"/>
                  <w:lang w:val="en-US"/>
                </w:rPr>
                <w:t>0.67</w:t>
              </w:r>
            </w:ins>
          </w:p>
        </w:tc>
        <w:tc>
          <w:tcPr>
            <w:tcW w:w="36.40pt" w:type="dxa"/>
          </w:tcPr>
          <w:p w14:paraId="016940AE" w14:textId="1BE407A7" w:rsidR="00923906" w:rsidRPr="001C2D0C" w:rsidRDefault="00A71AF4" w:rsidP="00923906">
            <w:pPr>
              <w:pStyle w:val="BodyText"/>
              <w:spacing w:after="0pt"/>
              <w:ind w:firstLine="0pt"/>
              <w:jc w:val="center"/>
              <w:rPr>
                <w:ins w:id="883" w:author="Zero" w:date="2021-04-18T22:13:00Z"/>
                <w:sz w:val="16"/>
                <w:szCs w:val="16"/>
                <w:lang w:val="en-US"/>
              </w:rPr>
            </w:pPr>
            <w:ins w:id="884" w:author="Zero" w:date="2021-04-19T09:39:00Z">
              <w:r>
                <w:rPr>
                  <w:sz w:val="16"/>
                  <w:szCs w:val="16"/>
                  <w:lang w:val="en-US"/>
                </w:rPr>
                <w:t>0.74</w:t>
              </w:r>
            </w:ins>
          </w:p>
        </w:tc>
      </w:tr>
      <w:tr w:rsidR="00923906" w:rsidRPr="001C2D0C" w14:paraId="3220D6EE" w14:textId="77777777" w:rsidTr="009A26B0">
        <w:trPr>
          <w:trHeight w:val="62"/>
          <w:ins w:id="885" w:author="Zero" w:date="2021-04-18T22:13:00Z"/>
        </w:trPr>
        <w:tc>
          <w:tcPr>
            <w:tcW w:w="48.75pt" w:type="dxa"/>
            <w:vMerge/>
          </w:tcPr>
          <w:p w14:paraId="2120F176" w14:textId="77777777" w:rsidR="00923906" w:rsidRPr="001C2D0C" w:rsidRDefault="00923906" w:rsidP="00923906">
            <w:pPr>
              <w:pStyle w:val="BodyText"/>
              <w:spacing w:after="0pt"/>
              <w:ind w:firstLine="0pt"/>
              <w:jc w:val="center"/>
              <w:rPr>
                <w:ins w:id="886" w:author="Zero" w:date="2021-04-18T22:13:00Z"/>
                <w:sz w:val="16"/>
                <w:szCs w:val="16"/>
                <w:lang w:val="en-US"/>
              </w:rPr>
            </w:pPr>
          </w:p>
        </w:tc>
        <w:tc>
          <w:tcPr>
            <w:tcW w:w="28.35pt" w:type="dxa"/>
            <w:vMerge/>
            <w:vAlign w:val="center"/>
          </w:tcPr>
          <w:p w14:paraId="07DC0E38" w14:textId="77777777" w:rsidR="00923906" w:rsidRPr="001C2D0C" w:rsidRDefault="00923906" w:rsidP="00923906">
            <w:pPr>
              <w:pStyle w:val="BodyText"/>
              <w:spacing w:after="0pt"/>
              <w:ind w:firstLine="0pt"/>
              <w:jc w:val="center"/>
              <w:rPr>
                <w:ins w:id="887" w:author="Zero" w:date="2021-04-18T22:13:00Z"/>
                <w:sz w:val="16"/>
                <w:szCs w:val="16"/>
                <w:lang w:val="en-US"/>
              </w:rPr>
            </w:pPr>
          </w:p>
        </w:tc>
        <w:tc>
          <w:tcPr>
            <w:tcW w:w="56.70pt" w:type="dxa"/>
            <w:vAlign w:val="center"/>
          </w:tcPr>
          <w:p w14:paraId="201A1F5C" w14:textId="1E09CC97" w:rsidR="00923906" w:rsidRPr="001C2D0C" w:rsidDel="008C54FA" w:rsidRDefault="00923906" w:rsidP="00923906">
            <w:pPr>
              <w:pStyle w:val="BodyText"/>
              <w:spacing w:after="0pt"/>
              <w:ind w:firstLine="0pt"/>
              <w:jc w:val="center"/>
              <w:rPr>
                <w:ins w:id="888" w:author="Zero" w:date="2021-04-18T22:13:00Z"/>
                <w:b/>
                <w:bCs/>
                <w:i/>
                <w:iCs/>
                <w:sz w:val="16"/>
                <w:szCs w:val="16"/>
                <w:lang w:val="en-US"/>
              </w:rPr>
            </w:pPr>
            <w:ins w:id="889" w:author="Zero" w:date="2021-04-18T22:13:00Z">
              <w:r w:rsidRPr="001C2D0C">
                <w:rPr>
                  <w:b/>
                  <w:bCs/>
                  <w:i/>
                  <w:iCs/>
                  <w:sz w:val="16"/>
                  <w:szCs w:val="16"/>
                  <w:lang w:val="en-US"/>
                </w:rPr>
                <w:t>Acc</w:t>
              </w:r>
              <w:r>
                <w:rPr>
                  <w:b/>
                  <w:bCs/>
                  <w:i/>
                  <w:iCs/>
                  <w:sz w:val="16"/>
                  <w:szCs w:val="16"/>
                  <w:lang w:val="en-US"/>
                </w:rPr>
                <w:t>uracy</w:t>
              </w:r>
              <w:r w:rsidRPr="001C2D0C">
                <w:rPr>
                  <w:b/>
                  <w:bCs/>
                  <w:i/>
                  <w:iCs/>
                  <w:sz w:val="16"/>
                  <w:szCs w:val="16"/>
                  <w:lang w:val="en-US"/>
                </w:rPr>
                <w:t xml:space="preserve"> (%)</w:t>
              </w:r>
            </w:ins>
          </w:p>
        </w:tc>
        <w:tc>
          <w:tcPr>
            <w:tcW w:w="35.40pt" w:type="dxa"/>
            <w:vAlign w:val="center"/>
          </w:tcPr>
          <w:p w14:paraId="2531DBEC" w14:textId="1EBAC7B6" w:rsidR="00923906" w:rsidRPr="001C2D0C" w:rsidRDefault="00E142C2" w:rsidP="00923906">
            <w:pPr>
              <w:pStyle w:val="BodyText"/>
              <w:spacing w:after="0pt"/>
              <w:ind w:firstLine="0pt"/>
              <w:jc w:val="center"/>
              <w:rPr>
                <w:ins w:id="890" w:author="Zero" w:date="2021-04-18T22:13:00Z"/>
                <w:sz w:val="16"/>
                <w:szCs w:val="16"/>
                <w:lang w:val="en-US"/>
              </w:rPr>
            </w:pPr>
            <w:ins w:id="891" w:author="Zero" w:date="2021-04-19T09:55:00Z">
              <w:r>
                <w:rPr>
                  <w:sz w:val="16"/>
                  <w:szCs w:val="16"/>
                  <w:lang w:val="en-US"/>
                </w:rPr>
                <w:t>84.98</w:t>
              </w:r>
            </w:ins>
          </w:p>
        </w:tc>
        <w:tc>
          <w:tcPr>
            <w:tcW w:w="35.45pt" w:type="dxa"/>
            <w:vAlign w:val="center"/>
          </w:tcPr>
          <w:p w14:paraId="04CEBBDD" w14:textId="23F441DE" w:rsidR="00923906" w:rsidRDefault="00A71AF4" w:rsidP="00923906">
            <w:pPr>
              <w:pStyle w:val="BodyText"/>
              <w:spacing w:after="0pt"/>
              <w:ind w:firstLine="0pt"/>
              <w:jc w:val="center"/>
              <w:rPr>
                <w:ins w:id="892" w:author="Zero" w:date="2021-04-18T22:13:00Z"/>
                <w:sz w:val="16"/>
                <w:szCs w:val="16"/>
                <w:lang w:val="en-US"/>
              </w:rPr>
            </w:pPr>
            <w:ins w:id="893" w:author="Zero" w:date="2021-04-19T09:36:00Z">
              <w:r>
                <w:rPr>
                  <w:sz w:val="16"/>
                  <w:szCs w:val="16"/>
                  <w:lang w:val="en-US"/>
                </w:rPr>
                <w:t>76.85</w:t>
              </w:r>
            </w:ins>
          </w:p>
        </w:tc>
        <w:tc>
          <w:tcPr>
            <w:tcW w:w="36.40pt" w:type="dxa"/>
          </w:tcPr>
          <w:p w14:paraId="0A09B992" w14:textId="1E0E0268" w:rsidR="00923906" w:rsidRPr="001C2D0C" w:rsidRDefault="00A71AF4" w:rsidP="00923906">
            <w:pPr>
              <w:pStyle w:val="BodyText"/>
              <w:spacing w:after="0pt"/>
              <w:ind w:firstLine="0pt"/>
              <w:jc w:val="center"/>
              <w:rPr>
                <w:ins w:id="894" w:author="Zero" w:date="2021-04-18T22:13:00Z"/>
                <w:sz w:val="16"/>
                <w:szCs w:val="16"/>
                <w:lang w:val="en-US"/>
              </w:rPr>
            </w:pPr>
            <w:ins w:id="895" w:author="Zero" w:date="2021-04-19T09:39:00Z">
              <w:r>
                <w:rPr>
                  <w:sz w:val="16"/>
                  <w:szCs w:val="16"/>
                  <w:lang w:val="en-US"/>
                </w:rPr>
                <w:t>71.91</w:t>
              </w:r>
            </w:ins>
          </w:p>
        </w:tc>
      </w:tr>
    </w:tbl>
    <w:p w14:paraId="2152665F" w14:textId="0D8D6247" w:rsidR="00917B76" w:rsidRDefault="00917B76" w:rsidP="00046B87">
      <w:pPr>
        <w:pStyle w:val="BodyText"/>
        <w:ind w:firstLine="0pt"/>
        <w:rPr>
          <w:ins w:id="896" w:author="Zero" w:date="2021-04-19T13:04:00Z"/>
          <w:lang w:val="en-US"/>
        </w:rPr>
      </w:pPr>
      <w:ins w:id="897" w:author="Zero" w:date="2021-04-19T13:03:00Z">
        <w:r>
          <w:rPr>
            <w:lang w:val="en-US"/>
          </w:rPr>
          <w:tab/>
        </w:r>
      </w:ins>
      <w:r w:rsidR="009A26B0">
        <w:rPr>
          <w:lang w:val="en-US"/>
        </w:rPr>
        <w:t xml:space="preserve">Berdasarkan </w:t>
      </w:r>
      <w:del w:id="898" w:author="Zero" w:date="2021-04-25T20:20:00Z">
        <w:r w:rsidR="009A26B0" w:rsidDel="004E51E0">
          <w:rPr>
            <w:lang w:val="en-US"/>
          </w:rPr>
          <w:delText xml:space="preserve">Tabel </w:delText>
        </w:r>
      </w:del>
      <w:ins w:id="899" w:author="Zero" w:date="2021-04-25T20:20:00Z">
        <w:r w:rsidR="004E51E0">
          <w:rPr>
            <w:lang w:val="en-US"/>
          </w:rPr>
          <w:t>Table</w:t>
        </w:r>
        <w:r w:rsidR="004E51E0">
          <w:rPr>
            <w:lang w:val="en-US"/>
          </w:rPr>
          <w:t xml:space="preserve"> </w:t>
        </w:r>
      </w:ins>
      <w:ins w:id="900" w:author="Zero" w:date="2021-04-14T20:35:00Z">
        <w:r w:rsidR="00B77952">
          <w:rPr>
            <w:lang w:val="en-US"/>
          </w:rPr>
          <w:t>I</w:t>
        </w:r>
      </w:ins>
      <w:r w:rsidR="009A26B0">
        <w:rPr>
          <w:lang w:val="en-US"/>
        </w:rPr>
        <w:t>V diperoleh hasil bahwa</w:t>
      </w:r>
      <w:ins w:id="901" w:author="Zero" w:date="2021-04-19T12:39:00Z">
        <w:r w:rsidR="00E05117">
          <w:rPr>
            <w:lang w:val="en-US"/>
          </w:rPr>
          <w:t xml:space="preserve"> jumlah epoch </w:t>
        </w:r>
      </w:ins>
      <w:ins w:id="902" w:author="Zero" w:date="2021-04-19T12:41:00Z">
        <w:r w:rsidR="00E05117">
          <w:rPr>
            <w:lang w:val="en-US"/>
          </w:rPr>
          <w:t xml:space="preserve">memiliki pengaruh pada konsistensi model saat </w:t>
        </w:r>
      </w:ins>
      <w:ins w:id="903" w:author="Zero" w:date="2021-04-19T20:25:00Z">
        <w:r w:rsidR="009A6A25">
          <w:rPr>
            <w:lang w:val="en-US"/>
          </w:rPr>
          <w:t>training dilakukan</w:t>
        </w:r>
      </w:ins>
      <w:ins w:id="904" w:author="Zero" w:date="2021-04-19T12:41:00Z">
        <w:r w:rsidR="00E05117">
          <w:rPr>
            <w:lang w:val="en-US"/>
          </w:rPr>
          <w:t xml:space="preserve">. </w:t>
        </w:r>
      </w:ins>
      <w:ins w:id="905" w:author="Zero" w:date="2021-04-19T12:44:00Z">
        <w:r w:rsidR="00520639">
          <w:rPr>
            <w:lang w:val="en-US"/>
          </w:rPr>
          <w:t xml:space="preserve">Selama proses </w:t>
        </w:r>
      </w:ins>
      <w:ins w:id="906" w:author="Zero" w:date="2021-04-19T20:25:00Z">
        <w:r w:rsidR="009A6A25">
          <w:rPr>
            <w:lang w:val="en-US"/>
          </w:rPr>
          <w:t>training</w:t>
        </w:r>
      </w:ins>
      <w:ins w:id="907" w:author="Zero" w:date="2021-04-19T12:44:00Z">
        <w:r w:rsidR="00520639">
          <w:rPr>
            <w:lang w:val="en-US"/>
          </w:rPr>
          <w:t xml:space="preserve"> dengan menggunakan 500 epoch, terjadi peningkatan akurasi diikuti dengan </w:t>
        </w:r>
      </w:ins>
      <w:ins w:id="908" w:author="Zero" w:date="2021-04-19T13:01:00Z">
        <w:r>
          <w:rPr>
            <w:lang w:val="en-US"/>
          </w:rPr>
          <w:t xml:space="preserve">peningkatan </w:t>
        </w:r>
      </w:ins>
      <w:ins w:id="909" w:author="Zero" w:date="2021-04-19T12:44:00Z">
        <w:r w:rsidR="00520639">
          <w:rPr>
            <w:lang w:val="en-US"/>
          </w:rPr>
          <w:t xml:space="preserve">nilai loss. </w:t>
        </w:r>
      </w:ins>
      <w:ins w:id="910" w:author="Zero" w:date="2021-04-19T12:47:00Z">
        <w:r w:rsidR="00520639">
          <w:rPr>
            <w:lang w:val="en-US"/>
          </w:rPr>
          <w:t xml:space="preserve">Namun pada panjang segmen 8s saat menggunakan model optimasi SGD tidak </w:t>
        </w:r>
      </w:ins>
      <w:ins w:id="911" w:author="Zero" w:date="2021-04-19T12:48:00Z">
        <w:r w:rsidR="00520639">
          <w:rPr>
            <w:lang w:val="en-US"/>
          </w:rPr>
          <w:t xml:space="preserve">terjadi peningkatan, </w:t>
        </w:r>
      </w:ins>
      <w:ins w:id="912" w:author="Zero" w:date="2021-04-19T13:01:00Z">
        <w:r>
          <w:rPr>
            <w:lang w:val="en-US"/>
          </w:rPr>
          <w:t xml:space="preserve">dan diperoleh hasil </w:t>
        </w:r>
      </w:ins>
      <w:ins w:id="913" w:author="Zero" w:date="2021-04-19T13:02:00Z">
        <w:r>
          <w:rPr>
            <w:lang w:val="en-US"/>
          </w:rPr>
          <w:t xml:space="preserve">terbaik yaitu pada </w:t>
        </w:r>
      </w:ins>
      <w:ins w:id="914" w:author="Zero" w:date="2021-04-19T20:26:00Z">
        <w:r w:rsidR="009A6A25">
          <w:rPr>
            <w:lang w:val="en-US"/>
          </w:rPr>
          <w:t>300 epoch</w:t>
        </w:r>
      </w:ins>
      <w:ins w:id="915" w:author="Zero" w:date="2021-04-19T13:02:00Z">
        <w:r>
          <w:rPr>
            <w:lang w:val="en-US"/>
          </w:rPr>
          <w:t xml:space="preserve"> dengan nilai akurasi 89,38% dengan loss 0,36. </w:t>
        </w:r>
      </w:ins>
    </w:p>
    <w:p w14:paraId="2DE38D69" w14:textId="0A64B697" w:rsidR="0057084E" w:rsidRDefault="00917B76" w:rsidP="00046B87">
      <w:pPr>
        <w:pStyle w:val="BodyText"/>
        <w:ind w:firstLine="0pt"/>
        <w:rPr>
          <w:ins w:id="916" w:author="Zero" w:date="2021-04-19T13:10:00Z"/>
          <w:lang w:val="en-US"/>
        </w:rPr>
      </w:pPr>
      <w:ins w:id="917" w:author="Zero" w:date="2021-04-19T13:04:00Z">
        <w:r>
          <w:rPr>
            <w:lang w:val="en-US"/>
          </w:rPr>
          <w:tab/>
          <w:t xml:space="preserve">Selain itu, </w:t>
        </w:r>
        <w:r w:rsidR="0057084E">
          <w:rPr>
            <w:lang w:val="en-US"/>
          </w:rPr>
          <w:t>panjang segmen turut serta memberikan pengaruh pada nilai akurasi dan</w:t>
        </w:r>
      </w:ins>
      <w:ins w:id="918" w:author="Zero" w:date="2021-04-19T13:05:00Z">
        <w:r w:rsidR="0057084E">
          <w:rPr>
            <w:lang w:val="en-US"/>
          </w:rPr>
          <w:t xml:space="preserve"> loss. Berdasarkan </w:t>
        </w:r>
      </w:ins>
      <w:ins w:id="919" w:author="Zero" w:date="2021-04-19T13:06:00Z">
        <w:r w:rsidR="0057084E">
          <w:rPr>
            <w:lang w:val="en-US"/>
          </w:rPr>
          <w:t xml:space="preserve">pengujian tiga panjang segmen, dengan durasi yang berbeda, diperoleh panjang segmen 8 detik memberikan akurasi dan nilai loss terbaik pada kedua model optimasi. </w:t>
        </w:r>
      </w:ins>
      <w:ins w:id="920" w:author="Zero" w:date="2021-04-19T13:09:00Z">
        <w:r w:rsidR="009A6A25">
          <w:rPr>
            <w:lang w:val="en-US"/>
          </w:rPr>
          <w:t>Sem</w:t>
        </w:r>
        <w:r w:rsidR="0057084E">
          <w:rPr>
            <w:lang w:val="en-US"/>
          </w:rPr>
          <w:t>e</w:t>
        </w:r>
      </w:ins>
      <w:ins w:id="921" w:author="Zero" w:date="2021-04-19T20:26:00Z">
        <w:r w:rsidR="009A6A25">
          <w:rPr>
            <w:lang w:val="en-US"/>
          </w:rPr>
          <w:t>n</w:t>
        </w:r>
      </w:ins>
      <w:ins w:id="922" w:author="Zero" w:date="2021-04-19T13:09:00Z">
        <w:r w:rsidR="0057084E">
          <w:rPr>
            <w:lang w:val="en-US"/>
          </w:rPr>
          <w:t xml:space="preserve">tara itu, panjang </w:t>
        </w:r>
        <w:r w:rsidR="0057084E">
          <w:rPr>
            <w:lang w:val="en-US"/>
          </w:rPr>
          <w:lastRenderedPageBreak/>
          <w:t>segmen 12 detik membe</w:t>
        </w:r>
        <w:r w:rsidR="00EF070A">
          <w:rPr>
            <w:lang w:val="en-US"/>
          </w:rPr>
          <w:t>rikan nilai akurasi dan loss te</w:t>
        </w:r>
        <w:r w:rsidR="0057084E">
          <w:rPr>
            <w:lang w:val="en-US"/>
          </w:rPr>
          <w:t xml:space="preserve">rendah, untuk kedua model. </w:t>
        </w:r>
      </w:ins>
    </w:p>
    <w:p w14:paraId="3698AE35" w14:textId="39B995C1" w:rsidR="000A42DF" w:rsidRDefault="000A42DF" w:rsidP="000A42DF">
      <w:pPr>
        <w:pStyle w:val="Heading1"/>
        <w:jc w:val="center"/>
        <w:rPr>
          <w:ins w:id="923" w:author="Zero" w:date="2021-04-19T14:33:00Z"/>
        </w:rPr>
      </w:pPr>
      <w:ins w:id="924" w:author="Zero" w:date="2021-04-19T14:33:00Z">
        <w:r>
          <w:t>CONCLUSION</w:t>
        </w:r>
      </w:ins>
    </w:p>
    <w:p w14:paraId="789799A5" w14:textId="65ACF0E0" w:rsidR="007F5B05" w:rsidRDefault="000A42DF" w:rsidP="000A42DF">
      <w:pPr>
        <w:pStyle w:val="BodyText"/>
        <w:ind w:firstLine="0pt"/>
        <w:rPr>
          <w:ins w:id="925" w:author="Zero" w:date="2021-04-19T14:41:00Z"/>
          <w:lang w:val="en-US"/>
        </w:rPr>
      </w:pPr>
      <w:ins w:id="926" w:author="Zero" w:date="2021-04-19T14:33:00Z">
        <w:r>
          <w:rPr>
            <w:lang w:val="en-US"/>
          </w:rPr>
          <w:tab/>
        </w:r>
      </w:ins>
      <w:ins w:id="927" w:author="Zero" w:date="2021-04-19T14:36:00Z">
        <w:r>
          <w:rPr>
            <w:lang w:val="en-US"/>
          </w:rPr>
          <w:t xml:space="preserve">Identifikasi pasca-stroke dapat </w:t>
        </w:r>
      </w:ins>
      <w:ins w:id="928" w:author="Zero" w:date="2021-04-19T14:37:00Z">
        <w:r>
          <w:rPr>
            <w:lang w:val="en-US"/>
          </w:rPr>
          <w:t xml:space="preserve">diamati melalui sinyal EEG yang diproses terlebih dahulu menggunakan filter Wavelet, diikuti dengan </w:t>
        </w:r>
        <w:r w:rsidR="007F5B05">
          <w:rPr>
            <w:lang w:val="en-US"/>
          </w:rPr>
          <w:t xml:space="preserve">CNN dan RNN. Penggunaan Wavelet dimaksudkan untuk memperoleh variabel signifikan pasca-stroke yang berada pada rentang frekuensi 1 </w:t>
        </w:r>
      </w:ins>
      <w:ins w:id="929" w:author="Zero" w:date="2021-04-19T14:38:00Z">
        <w:r w:rsidR="007F5B05">
          <w:rPr>
            <w:lang w:val="en-US"/>
          </w:rPr>
          <w:t>–</w:t>
        </w:r>
      </w:ins>
      <w:ins w:id="930" w:author="Zero" w:date="2021-04-19T14:37:00Z">
        <w:r w:rsidR="007F5B05">
          <w:rPr>
            <w:lang w:val="en-US"/>
          </w:rPr>
          <w:t xml:space="preserve"> 13 </w:t>
        </w:r>
      </w:ins>
      <w:ins w:id="931" w:author="Zero" w:date="2021-04-19T14:38:00Z">
        <w:r w:rsidR="009A6A25">
          <w:rPr>
            <w:lang w:val="en-US"/>
          </w:rPr>
          <w:t>Hz pada sinyal</w:t>
        </w:r>
        <w:r w:rsidR="007F5B05">
          <w:rPr>
            <w:lang w:val="en-US"/>
          </w:rPr>
          <w:t xml:space="preserve"> EEG. Sementara itu, CNN digunakan untuk mengesktraksi kanal dengan tetap memperhatikan s</w:t>
        </w:r>
      </w:ins>
      <w:ins w:id="932" w:author="Zero" w:date="2021-04-19T14:39:00Z">
        <w:r w:rsidR="007F5B05">
          <w:rPr>
            <w:lang w:val="en-US"/>
          </w:rPr>
          <w:t xml:space="preserve">ekuens sinyal, sehingga menghasilkan akurasi yang baik dan nilai loss yang rendah selama proses </w:t>
        </w:r>
      </w:ins>
      <w:ins w:id="933" w:author="Zero" w:date="2021-04-19T14:46:00Z">
        <w:r w:rsidR="007F5B05">
          <w:rPr>
            <w:lang w:val="en-US"/>
          </w:rPr>
          <w:t>training</w:t>
        </w:r>
      </w:ins>
      <w:ins w:id="934" w:author="Zero" w:date="2021-04-19T14:39:00Z">
        <w:r w:rsidR="007F5B05">
          <w:rPr>
            <w:lang w:val="en-US"/>
          </w:rPr>
          <w:t xml:space="preserve"> menggunakan RNN LSTM. </w:t>
        </w:r>
      </w:ins>
      <w:ins w:id="935" w:author="Zero" w:date="2021-04-19T14:33:00Z">
        <w:r>
          <w:rPr>
            <w:lang w:val="en-US"/>
          </w:rPr>
          <w:t xml:space="preserve"> </w:t>
        </w:r>
      </w:ins>
    </w:p>
    <w:p w14:paraId="017D6AA5" w14:textId="2E81AD50" w:rsidR="008168C4" w:rsidRDefault="00627C02" w:rsidP="000A42DF">
      <w:pPr>
        <w:pStyle w:val="BodyText"/>
        <w:ind w:firstLine="0pt"/>
        <w:rPr>
          <w:ins w:id="936" w:author="Zero" w:date="2021-04-19T15:20:00Z"/>
          <w:lang w:val="en-US"/>
        </w:rPr>
      </w:pPr>
      <w:ins w:id="937" w:author="Zero" w:date="2021-04-19T14:53:00Z">
        <w:r>
          <w:rPr>
            <w:lang w:val="en-US"/>
          </w:rPr>
          <w:tab/>
        </w:r>
      </w:ins>
      <w:ins w:id="938" w:author="Zero" w:date="2021-04-19T14:41:00Z">
        <w:r w:rsidR="007F5B05">
          <w:rPr>
            <w:lang w:val="en-US"/>
          </w:rPr>
          <w:t xml:space="preserve">Selama proses </w:t>
        </w:r>
      </w:ins>
      <w:ins w:id="939" w:author="Zero" w:date="2021-04-19T14:44:00Z">
        <w:r w:rsidR="007F5B05">
          <w:rPr>
            <w:lang w:val="en-US"/>
          </w:rPr>
          <w:t>training</w:t>
        </w:r>
      </w:ins>
      <w:ins w:id="940" w:author="Zero" w:date="2021-04-19T14:41:00Z">
        <w:r w:rsidR="007F5B05">
          <w:rPr>
            <w:lang w:val="en-US"/>
          </w:rPr>
          <w:t xml:space="preserve"> berlangsung, diperlukan model optimasi yang tepat dalam melakukan kore</w:t>
        </w:r>
      </w:ins>
      <w:ins w:id="941" w:author="Zero" w:date="2021-04-19T14:42:00Z">
        <w:r w:rsidR="007F5B05">
          <w:rPr>
            <w:lang w:val="en-US"/>
          </w:rPr>
          <w:t xml:space="preserve">ksi bobot, </w:t>
        </w:r>
      </w:ins>
      <w:ins w:id="942" w:author="Zero" w:date="2021-04-19T14:43:00Z">
        <w:r w:rsidR="007F5B05">
          <w:rPr>
            <w:lang w:val="en-US"/>
          </w:rPr>
          <w:t xml:space="preserve">sehingga dapat menghasilkan nilai loss yang rendah. </w:t>
        </w:r>
      </w:ins>
      <w:ins w:id="943" w:author="Zero" w:date="2021-04-19T14:45:00Z">
        <w:r w:rsidR="007F5B05">
          <w:rPr>
            <w:lang w:val="en-US"/>
          </w:rPr>
          <w:t>Model optiamsi yang dipilih dalam penelitian ini adalah SGD dan AdaDelta.</w:t>
        </w:r>
      </w:ins>
      <w:ins w:id="944" w:author="Zero" w:date="2021-04-19T15:08:00Z">
        <w:r w:rsidR="005D621B">
          <w:rPr>
            <w:lang w:val="en-US"/>
          </w:rPr>
          <w:t xml:space="preserve"> Dalam melakukan koreksi bobot,</w:t>
        </w:r>
      </w:ins>
      <w:ins w:id="945" w:author="Zero" w:date="2021-04-19T14:45:00Z">
        <w:r w:rsidR="007F5B05">
          <w:rPr>
            <w:lang w:val="en-US"/>
          </w:rPr>
          <w:t xml:space="preserve"> </w:t>
        </w:r>
      </w:ins>
      <w:ins w:id="946" w:author="Zero" w:date="2021-04-19T15:03:00Z">
        <w:r w:rsidR="005D621B">
          <w:rPr>
            <w:lang w:val="en-US"/>
          </w:rPr>
          <w:t xml:space="preserve">SGD </w:t>
        </w:r>
      </w:ins>
      <w:ins w:id="947" w:author="Zero" w:date="2021-04-19T15:08:00Z">
        <w:r w:rsidR="005D621B">
          <w:rPr>
            <w:lang w:val="en-US"/>
          </w:rPr>
          <w:t xml:space="preserve">melakukan evaluasi </w:t>
        </w:r>
      </w:ins>
      <w:ins w:id="948" w:author="Zero" w:date="2021-04-19T15:04:00Z">
        <w:r w:rsidR="005D621B" w:rsidRPr="006944EB">
          <w:rPr>
            <w:rFonts w:eastAsia="MS Mincho"/>
          </w:rPr>
          <w:t>gradien menggunakan sampel data secara acak dar</w:t>
        </w:r>
        <w:r w:rsidR="009A6A25">
          <w:rPr>
            <w:rFonts w:eastAsia="MS Mincho"/>
          </w:rPr>
          <w:t>i satu atau beberapa bagian</w:t>
        </w:r>
        <w:r w:rsidR="005D621B" w:rsidRPr="006944EB">
          <w:rPr>
            <w:rFonts w:eastAsia="MS Mincho"/>
          </w:rPr>
          <w:t xml:space="preserve"> data </w:t>
        </w:r>
      </w:ins>
      <w:ins w:id="949" w:author="Zero" w:date="2021-04-19T20:28:00Z">
        <w:r w:rsidR="009A6A25">
          <w:rPr>
            <w:rFonts w:eastAsia="MS Mincho"/>
            <w:lang w:val="en-US"/>
          </w:rPr>
          <w:t xml:space="preserve">latih </w:t>
        </w:r>
      </w:ins>
      <w:ins w:id="950" w:author="Zero" w:date="2021-04-19T15:04:00Z">
        <w:r w:rsidR="005D621B" w:rsidRPr="006944EB">
          <w:rPr>
            <w:rFonts w:eastAsia="MS Mincho"/>
          </w:rPr>
          <w:t xml:space="preserve">dalam satu </w:t>
        </w:r>
      </w:ins>
      <w:ins w:id="951" w:author="Zero" w:date="2021-04-19T20:28:00Z">
        <w:r w:rsidR="009A6A25">
          <w:rPr>
            <w:rFonts w:eastAsia="MS Mincho"/>
            <w:lang w:val="en-US"/>
          </w:rPr>
          <w:t>epoch</w:t>
        </w:r>
      </w:ins>
      <w:ins w:id="952" w:author="Zero" w:date="2021-04-19T15:04:00Z">
        <w:r w:rsidR="005D621B">
          <w:rPr>
            <w:lang w:val="en-US"/>
          </w:rPr>
          <w:t xml:space="preserve">. </w:t>
        </w:r>
      </w:ins>
      <w:ins w:id="953" w:author="Zero" w:date="2021-04-19T15:07:00Z">
        <w:r w:rsidR="005D621B">
          <w:rPr>
            <w:lang w:val="en-US"/>
          </w:rPr>
          <w:t xml:space="preserve">Sementara itu, AdaDelta </w:t>
        </w:r>
      </w:ins>
      <w:ins w:id="954" w:author="Zero" w:date="2021-04-19T15:09:00Z">
        <w:r w:rsidR="005D621B">
          <w:rPr>
            <w:lang w:val="en-US"/>
          </w:rPr>
          <w:t xml:space="preserve">bekerja dengan cara mengubah parameter pembelajaran selama proses </w:t>
        </w:r>
      </w:ins>
      <w:ins w:id="955" w:author="Zero" w:date="2021-04-19T20:29:00Z">
        <w:r w:rsidR="009A6A25">
          <w:rPr>
            <w:lang w:val="en-US"/>
          </w:rPr>
          <w:t>training,</w:t>
        </w:r>
      </w:ins>
      <w:ins w:id="956" w:author="Zero" w:date="2021-04-19T15:09:00Z">
        <w:r w:rsidR="005D621B">
          <w:rPr>
            <w:lang w:val="en-US"/>
          </w:rPr>
          <w:t xml:space="preserve"> ketika model yang dibangun tidak menghasilkan nilai yang </w:t>
        </w:r>
      </w:ins>
      <w:ins w:id="957" w:author="Zero" w:date="2021-04-19T15:10:00Z">
        <w:r w:rsidR="005D621B">
          <w:rPr>
            <w:lang w:val="en-US"/>
          </w:rPr>
          <w:t xml:space="preserve">optimal. </w:t>
        </w:r>
      </w:ins>
      <w:ins w:id="958" w:author="Zero" w:date="2021-04-19T15:11:00Z">
        <w:r w:rsidR="005D621B">
          <w:rPr>
            <w:lang w:val="en-US"/>
          </w:rPr>
          <w:t xml:space="preserve">Perbedaan karakteristik dari dua model optimasi tersebut, tentu saja menghasilkan performa yang berbeda. </w:t>
        </w:r>
      </w:ins>
      <w:ins w:id="959" w:author="Zero" w:date="2021-04-19T15:13:00Z">
        <w:r w:rsidR="008168C4">
          <w:rPr>
            <w:lang w:val="en-US"/>
          </w:rPr>
          <w:t xml:space="preserve">Dalam penelitian </w:t>
        </w:r>
      </w:ins>
      <w:ins w:id="960" w:author="Zero" w:date="2021-04-19T15:14:00Z">
        <w:r w:rsidR="008168C4">
          <w:rPr>
            <w:lang w:val="en-US"/>
          </w:rPr>
          <w:t xml:space="preserve">ini, dapat disimpulkan bahwa model optimasi SGD memiliki </w:t>
        </w:r>
      </w:ins>
      <w:ins w:id="961" w:author="Zero" w:date="2021-04-19T15:15:00Z">
        <w:r w:rsidR="008168C4">
          <w:rPr>
            <w:lang w:val="en-US"/>
          </w:rPr>
          <w:t xml:space="preserve">performa yang lebih unggul, </w:t>
        </w:r>
      </w:ins>
      <w:ins w:id="962" w:author="Zero" w:date="2021-04-19T15:16:00Z">
        <w:r w:rsidR="008168C4">
          <w:rPr>
            <w:lang w:val="en-US"/>
          </w:rPr>
          <w:t xml:space="preserve">baik dengan ataupun tanpa CNN, dibandingkan dengan model optimasi </w:t>
        </w:r>
      </w:ins>
      <w:ins w:id="963" w:author="Zero" w:date="2021-04-19T15:17:00Z">
        <w:r w:rsidR="008168C4">
          <w:rPr>
            <w:lang w:val="en-US"/>
          </w:rPr>
          <w:t xml:space="preserve">AdaDelta. Berdasarkan </w:t>
        </w:r>
      </w:ins>
      <w:ins w:id="964" w:author="Zero" w:date="2021-04-25T20:19:00Z">
        <w:r w:rsidR="004E51E0">
          <w:rPr>
            <w:lang w:val="en-US"/>
          </w:rPr>
          <w:t>Fig.10</w:t>
        </w:r>
      </w:ins>
      <w:ins w:id="965" w:author="Zero" w:date="2021-04-19T15:17:00Z">
        <w:r w:rsidR="008168C4">
          <w:rPr>
            <w:lang w:val="en-US"/>
          </w:rPr>
          <w:t xml:space="preserve">, model optimasi SGD lebih cepat konvergen dibandingkan dengan </w:t>
        </w:r>
      </w:ins>
      <w:ins w:id="966" w:author="Zero" w:date="2021-04-19T15:18:00Z">
        <w:r w:rsidR="008168C4">
          <w:rPr>
            <w:lang w:val="en-US"/>
          </w:rPr>
          <w:t xml:space="preserve">AdaDelta, sehingga mampu memberikan </w:t>
        </w:r>
      </w:ins>
      <w:ins w:id="967" w:author="Zero" w:date="2021-04-19T15:19:00Z">
        <w:r w:rsidR="008168C4">
          <w:rPr>
            <w:lang w:val="en-US"/>
          </w:rPr>
          <w:t>selisih akurasi yang cukup tinggi.</w:t>
        </w:r>
      </w:ins>
    </w:p>
    <w:p w14:paraId="3DBA8077" w14:textId="686E1571" w:rsidR="00046B87" w:rsidRPr="009A26B0" w:rsidRDefault="008168C4" w:rsidP="000A42DF">
      <w:pPr>
        <w:pStyle w:val="BodyText"/>
        <w:ind w:firstLine="0pt"/>
        <w:rPr>
          <w:lang w:val="en-US"/>
        </w:rPr>
      </w:pPr>
      <w:ins w:id="968" w:author="Zero" w:date="2021-04-19T15:20:00Z">
        <w:r>
          <w:rPr>
            <w:lang w:val="en-US"/>
          </w:rPr>
          <w:tab/>
          <w:t>Selain penggunaan CNN dan pemilihan model optimasi, penelitian ini menyimpulkan bahwa panjang segmen sinyal yang diproses membe</w:t>
        </w:r>
        <w:r w:rsidR="0025551D">
          <w:rPr>
            <w:lang w:val="en-US"/>
          </w:rPr>
          <w:t xml:space="preserve">rikan pengaruh terhadap akurasi. </w:t>
        </w:r>
      </w:ins>
      <w:ins w:id="969" w:author="Zero" w:date="2021-04-19T15:26:00Z">
        <w:r w:rsidR="0025551D">
          <w:rPr>
            <w:lang w:val="en-US"/>
          </w:rPr>
          <w:t xml:space="preserve">Berdasarkan </w:t>
        </w:r>
      </w:ins>
      <w:ins w:id="970" w:author="Zero" w:date="2021-04-25T20:20:00Z">
        <w:r w:rsidR="004E51E0">
          <w:rPr>
            <w:lang w:val="en-US"/>
          </w:rPr>
          <w:t>Table</w:t>
        </w:r>
      </w:ins>
      <w:ins w:id="971" w:author="Zero" w:date="2021-04-19T15:26:00Z">
        <w:r w:rsidR="0025551D">
          <w:rPr>
            <w:lang w:val="en-US"/>
          </w:rPr>
          <w:t xml:space="preserve"> IV, dapat dikatakan bahwa semakin panjang durasi segmentasi, maka akan semakin menurun akurasi, sebaliknya nilai loss akan semakin besar. </w:t>
        </w:r>
      </w:ins>
      <w:ins w:id="972" w:author="Zero" w:date="2021-04-19T15:28:00Z">
        <w:r w:rsidR="0025551D">
          <w:rPr>
            <w:lang w:val="en-US"/>
          </w:rPr>
          <w:t>Durasi segmen yang lebih kecil akan memberikan</w:t>
        </w:r>
      </w:ins>
      <w:ins w:id="973" w:author="Zero" w:date="2021-04-19T15:29:00Z">
        <w:r w:rsidR="0025551D">
          <w:rPr>
            <w:lang w:val="en-US"/>
          </w:rPr>
          <w:t xml:space="preserve"> ukuran</w:t>
        </w:r>
      </w:ins>
      <w:ins w:id="974" w:author="Zero" w:date="2021-04-19T15:28:00Z">
        <w:r w:rsidR="0025551D">
          <w:rPr>
            <w:lang w:val="en-US"/>
          </w:rPr>
          <w:t xml:space="preserve"> set data yang lebih banyak</w:t>
        </w:r>
      </w:ins>
      <w:ins w:id="975" w:author="Zero" w:date="2021-04-19T15:32:00Z">
        <w:r w:rsidR="0025551D">
          <w:rPr>
            <w:lang w:val="en-US"/>
          </w:rPr>
          <w:t xml:space="preserve"> dan variatif</w:t>
        </w:r>
      </w:ins>
      <w:ins w:id="976" w:author="Zero" w:date="2021-04-19T15:29:00Z">
        <w:r w:rsidR="0025551D">
          <w:rPr>
            <w:lang w:val="en-US"/>
          </w:rPr>
          <w:t xml:space="preserve">. </w:t>
        </w:r>
      </w:ins>
      <w:ins w:id="977" w:author="Zero" w:date="2021-04-19T15:32:00Z">
        <w:r w:rsidR="0025551D">
          <w:rPr>
            <w:lang w:val="en-US"/>
          </w:rPr>
          <w:t>Variasi data yang semakin banyak menyebabkan</w:t>
        </w:r>
      </w:ins>
      <w:ins w:id="978" w:author="Zero" w:date="2021-04-19T15:29:00Z">
        <w:r w:rsidR="0025551D">
          <w:rPr>
            <w:lang w:val="en-US"/>
          </w:rPr>
          <w:t xml:space="preserve"> model kompurasi yang dihasilkan semakin baik</w:t>
        </w:r>
      </w:ins>
      <w:ins w:id="979" w:author="Zero" w:date="2021-04-19T15:31:00Z">
        <w:r w:rsidR="0025551D">
          <w:rPr>
            <w:lang w:val="en-US"/>
          </w:rPr>
          <w:t xml:space="preserve"> dalam melakukan identifikasi</w:t>
        </w:r>
      </w:ins>
      <w:ins w:id="980" w:author="Zero" w:date="2021-04-19T15:29:00Z">
        <w:r w:rsidR="0025551D">
          <w:rPr>
            <w:lang w:val="en-US"/>
          </w:rPr>
          <w:t xml:space="preserve">, sehingga </w:t>
        </w:r>
      </w:ins>
      <w:ins w:id="981" w:author="Zero" w:date="2021-04-19T15:32:00Z">
        <w:r w:rsidR="0025551D">
          <w:rPr>
            <w:lang w:val="en-US"/>
          </w:rPr>
          <w:t xml:space="preserve">mampu memberikan akurasi yang lebih tinggi. </w:t>
        </w:r>
      </w:ins>
      <w:del w:id="982" w:author="Zero" w:date="2021-04-19T12:39:00Z">
        <w:r w:rsidR="009A26B0" w:rsidDel="00E05117">
          <w:rPr>
            <w:lang w:val="en-US"/>
          </w:rPr>
          <w:delText>…</w:delText>
        </w:r>
      </w:del>
      <w:del w:id="983" w:author="Zero" w:date="2021-04-19T12:40:00Z">
        <w:r w:rsidR="009A26B0" w:rsidDel="00E05117">
          <w:rPr>
            <w:lang w:val="en-US"/>
          </w:rPr>
          <w:delText>.</w:delText>
        </w:r>
      </w:del>
      <w:del w:id="984" w:author="Zero" w:date="2021-04-19T12:41:00Z">
        <w:r w:rsidR="009A26B0" w:rsidDel="00E05117">
          <w:rPr>
            <w:lang w:val="en-US"/>
          </w:rPr>
          <w:delText>.</w:delText>
        </w:r>
      </w:del>
    </w:p>
    <w:p w14:paraId="36DF1D76" w14:textId="77777777" w:rsidR="009303D9" w:rsidRDefault="009303D9" w:rsidP="00A059B3">
      <w:pPr>
        <w:pStyle w:val="Heading5"/>
      </w:pPr>
      <w:r w:rsidRPr="005B520E">
        <w:t>References</w:t>
      </w:r>
    </w:p>
    <w:p w14:paraId="1367CAA5" w14:textId="6B72384F" w:rsidR="001341C7" w:rsidRPr="001341C7" w:rsidRDefault="00373553">
      <w:pPr>
        <w:widowControl w:val="0"/>
        <w:tabs>
          <w:tab w:val="start" w:pos="28.35pt"/>
        </w:tabs>
        <w:autoSpaceDE w:val="0"/>
        <w:autoSpaceDN w:val="0"/>
        <w:adjustRightInd w:val="0"/>
        <w:ind w:start="21.30pt" w:hanging="21.30pt"/>
        <w:jc w:val="both"/>
        <w:rPr>
          <w:noProof/>
          <w:sz w:val="16"/>
          <w:szCs w:val="24"/>
        </w:rPr>
        <w:pPrChange w:id="985" w:author="Zero" w:date="2021-04-24T20:37:00Z">
          <w:pPr>
            <w:widowControl w:val="0"/>
            <w:autoSpaceDE w:val="0"/>
            <w:autoSpaceDN w:val="0"/>
            <w:adjustRightInd w:val="0"/>
            <w:ind w:start="32pt" w:hanging="32pt"/>
          </w:pPr>
        </w:pPrChange>
      </w:pPr>
      <w:r w:rsidRPr="00775811">
        <w:rPr>
          <w:sz w:val="16"/>
          <w:szCs w:val="16"/>
          <w:rPrChange w:id="986" w:author="Zero" w:date="2021-04-14T21:54:00Z">
            <w:rPr>
              <w:szCs w:val="16"/>
            </w:rPr>
          </w:rPrChange>
        </w:rPr>
        <w:fldChar w:fldCharType="begin" w:fldLock="1"/>
      </w:r>
      <w:r w:rsidRPr="00775811">
        <w:rPr>
          <w:sz w:val="16"/>
          <w:szCs w:val="16"/>
          <w:rPrChange w:id="987" w:author="Zero" w:date="2021-04-14T21:54:00Z">
            <w:rPr>
              <w:szCs w:val="16"/>
            </w:rPr>
          </w:rPrChange>
        </w:rPr>
        <w:instrText xml:space="preserve">ADDIN Mendeley Bibliography CSL_BIBLIOGRAPHY </w:instrText>
      </w:r>
      <w:r w:rsidRPr="00775811">
        <w:rPr>
          <w:sz w:val="16"/>
          <w:szCs w:val="16"/>
          <w:rPrChange w:id="988" w:author="Zero" w:date="2021-04-14T21:54:00Z">
            <w:rPr>
              <w:szCs w:val="16"/>
            </w:rPr>
          </w:rPrChange>
        </w:rPr>
        <w:fldChar w:fldCharType="separate"/>
      </w:r>
      <w:r w:rsidR="001341C7" w:rsidRPr="001341C7">
        <w:rPr>
          <w:noProof/>
          <w:sz w:val="16"/>
          <w:szCs w:val="24"/>
        </w:rPr>
        <w:t>[1]</w:t>
      </w:r>
      <w:r w:rsidR="001341C7" w:rsidRPr="001341C7">
        <w:rPr>
          <w:noProof/>
          <w:sz w:val="16"/>
          <w:szCs w:val="24"/>
        </w:rPr>
        <w:tab/>
        <w:t xml:space="preserve">P. Trujillo </w:t>
      </w:r>
      <w:r w:rsidR="001341C7" w:rsidRPr="001341C7">
        <w:rPr>
          <w:i/>
          <w:iCs/>
          <w:noProof/>
          <w:sz w:val="16"/>
          <w:szCs w:val="24"/>
        </w:rPr>
        <w:t>et al.</w:t>
      </w:r>
      <w:r w:rsidR="001341C7" w:rsidRPr="001341C7">
        <w:rPr>
          <w:noProof/>
          <w:sz w:val="16"/>
          <w:szCs w:val="24"/>
        </w:rPr>
        <w:t xml:space="preserve">, “Quantitative EEG for predicting upper limb motor recovery in chronic stroke robot-Assisted rehabilitation,” </w:t>
      </w:r>
      <w:r w:rsidR="001341C7" w:rsidRPr="001341C7">
        <w:rPr>
          <w:i/>
          <w:iCs/>
          <w:noProof/>
          <w:sz w:val="16"/>
          <w:szCs w:val="24"/>
        </w:rPr>
        <w:t>IEEE Trans. Neural Syst. Rehabil. Eng.</w:t>
      </w:r>
      <w:r w:rsidR="001341C7" w:rsidRPr="001341C7">
        <w:rPr>
          <w:noProof/>
          <w:sz w:val="16"/>
          <w:szCs w:val="24"/>
        </w:rPr>
        <w:t>, vol. 27, no. 5, pp. 1058–1067, 2017, doi: 10.1109/TNSRE.2017.2678161.</w:t>
      </w:r>
    </w:p>
    <w:p w14:paraId="0FD5D8F0"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89" w:author="Zero" w:date="2021-04-24T20:37:00Z">
          <w:pPr>
            <w:widowControl w:val="0"/>
            <w:autoSpaceDE w:val="0"/>
            <w:autoSpaceDN w:val="0"/>
            <w:adjustRightInd w:val="0"/>
            <w:ind w:start="32pt" w:hanging="32pt"/>
          </w:pPr>
        </w:pPrChange>
      </w:pPr>
      <w:r w:rsidRPr="001341C7">
        <w:rPr>
          <w:noProof/>
          <w:sz w:val="16"/>
          <w:szCs w:val="24"/>
        </w:rPr>
        <w:t>[2]</w:t>
      </w:r>
      <w:r w:rsidRPr="001341C7">
        <w:rPr>
          <w:noProof/>
          <w:sz w:val="16"/>
          <w:szCs w:val="24"/>
        </w:rPr>
        <w:tab/>
        <w:t xml:space="preserve">S. S. Virani </w:t>
      </w:r>
      <w:r w:rsidRPr="001341C7">
        <w:rPr>
          <w:i/>
          <w:iCs/>
          <w:noProof/>
          <w:sz w:val="16"/>
          <w:szCs w:val="24"/>
        </w:rPr>
        <w:t>et al.</w:t>
      </w:r>
      <w:r w:rsidRPr="001341C7">
        <w:rPr>
          <w:noProof/>
          <w:sz w:val="16"/>
          <w:szCs w:val="24"/>
        </w:rPr>
        <w:t xml:space="preserve">, “Heart disease and stroke statistics—2020 update: A report from the American Heart Association,” </w:t>
      </w:r>
      <w:r w:rsidRPr="001341C7">
        <w:rPr>
          <w:i/>
          <w:iCs/>
          <w:noProof/>
          <w:sz w:val="16"/>
          <w:szCs w:val="24"/>
        </w:rPr>
        <w:t>Circulation</w:t>
      </w:r>
      <w:r w:rsidRPr="001341C7">
        <w:rPr>
          <w:noProof/>
          <w:sz w:val="16"/>
          <w:szCs w:val="24"/>
        </w:rPr>
        <w:t>. 2020, doi: 10.1161/CIR.0000000000000757.</w:t>
      </w:r>
    </w:p>
    <w:p w14:paraId="19F01D1F"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0" w:author="Zero" w:date="2021-04-24T20:37:00Z">
          <w:pPr>
            <w:widowControl w:val="0"/>
            <w:autoSpaceDE w:val="0"/>
            <w:autoSpaceDN w:val="0"/>
            <w:adjustRightInd w:val="0"/>
            <w:ind w:start="32pt" w:hanging="32pt"/>
          </w:pPr>
        </w:pPrChange>
      </w:pPr>
      <w:r w:rsidRPr="001341C7">
        <w:rPr>
          <w:noProof/>
          <w:sz w:val="16"/>
          <w:szCs w:val="24"/>
        </w:rPr>
        <w:t>[3]</w:t>
      </w:r>
      <w:r w:rsidRPr="001341C7">
        <w:rPr>
          <w:noProof/>
          <w:sz w:val="16"/>
          <w:szCs w:val="24"/>
        </w:rPr>
        <w:tab/>
        <w:t>N. Fitriah, S. K. Wijaya, M. I. Fanany, C. Badri, and M. Rezal, “EEG channels reduction using PCA to increase XGBoost’s accuracy for stroke detection,” 2017, doi: 10.1063/1.4991232.</w:t>
      </w:r>
    </w:p>
    <w:p w14:paraId="2B99EF00"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1" w:author="Zero" w:date="2021-04-24T20:37:00Z">
          <w:pPr>
            <w:widowControl w:val="0"/>
            <w:autoSpaceDE w:val="0"/>
            <w:autoSpaceDN w:val="0"/>
            <w:adjustRightInd w:val="0"/>
            <w:ind w:start="32pt" w:hanging="32pt"/>
          </w:pPr>
        </w:pPrChange>
      </w:pPr>
      <w:r w:rsidRPr="001341C7">
        <w:rPr>
          <w:noProof/>
          <w:sz w:val="16"/>
          <w:szCs w:val="24"/>
        </w:rPr>
        <w:t>[4]</w:t>
      </w:r>
      <w:r w:rsidRPr="001341C7">
        <w:rPr>
          <w:noProof/>
          <w:sz w:val="16"/>
          <w:szCs w:val="24"/>
        </w:rPr>
        <w:tab/>
        <w:t>D. R. Mulyanto, E. S. Pane, W. R. Islamiyah, M. H. Purnomo, and A. D. Wibawa, “EEG-based Motion Task for Healthy Subjects Using Time Domain Feature Extraction: A Preliminary Study for Finding Parameter for Stroke Rehabilitation Monitoring,” 2019, doi: 10.1109/ISITIA.2019.8937131.</w:t>
      </w:r>
    </w:p>
    <w:p w14:paraId="4B72AA71"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2" w:author="Zero" w:date="2021-04-24T20:37:00Z">
          <w:pPr>
            <w:widowControl w:val="0"/>
            <w:autoSpaceDE w:val="0"/>
            <w:autoSpaceDN w:val="0"/>
            <w:adjustRightInd w:val="0"/>
            <w:ind w:start="32pt" w:hanging="32pt"/>
          </w:pPr>
        </w:pPrChange>
      </w:pPr>
      <w:r w:rsidRPr="001341C7">
        <w:rPr>
          <w:noProof/>
          <w:sz w:val="16"/>
          <w:szCs w:val="24"/>
        </w:rPr>
        <w:t>[5]</w:t>
      </w:r>
      <w:r w:rsidRPr="001341C7">
        <w:rPr>
          <w:noProof/>
          <w:sz w:val="16"/>
          <w:szCs w:val="24"/>
        </w:rPr>
        <w:tab/>
        <w:t xml:space="preserve">C. W. Yean </w:t>
      </w:r>
      <w:r w:rsidRPr="001341C7">
        <w:rPr>
          <w:i/>
          <w:iCs/>
          <w:noProof/>
          <w:sz w:val="16"/>
          <w:szCs w:val="24"/>
        </w:rPr>
        <w:t>et al.</w:t>
      </w:r>
      <w:r w:rsidRPr="001341C7">
        <w:rPr>
          <w:noProof/>
          <w:sz w:val="16"/>
          <w:szCs w:val="24"/>
        </w:rPr>
        <w:t xml:space="preserve">, “An emotion assessment of stroke patients by using bispectrum features of EEG signals,” </w:t>
      </w:r>
      <w:r w:rsidRPr="001341C7">
        <w:rPr>
          <w:i/>
          <w:iCs/>
          <w:noProof/>
          <w:sz w:val="16"/>
          <w:szCs w:val="24"/>
        </w:rPr>
        <w:t>Brain Sci.</w:t>
      </w:r>
      <w:r w:rsidRPr="001341C7">
        <w:rPr>
          <w:noProof/>
          <w:sz w:val="16"/>
          <w:szCs w:val="24"/>
        </w:rPr>
        <w:t>, 2020, doi: 10.3390/brainsci10100672.</w:t>
      </w:r>
    </w:p>
    <w:p w14:paraId="090189EB" w14:textId="4F2D7B23"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3" w:author="Zero" w:date="2021-04-24T20:37:00Z">
          <w:pPr>
            <w:widowControl w:val="0"/>
            <w:autoSpaceDE w:val="0"/>
            <w:autoSpaceDN w:val="0"/>
            <w:adjustRightInd w:val="0"/>
            <w:ind w:start="32pt" w:hanging="32pt"/>
          </w:pPr>
        </w:pPrChange>
      </w:pPr>
      <w:r w:rsidRPr="001341C7">
        <w:rPr>
          <w:noProof/>
          <w:sz w:val="16"/>
          <w:szCs w:val="24"/>
        </w:rPr>
        <w:t>[6]</w:t>
      </w:r>
      <w:r w:rsidRPr="001341C7">
        <w:rPr>
          <w:noProof/>
          <w:sz w:val="16"/>
          <w:szCs w:val="24"/>
        </w:rPr>
        <w:tab/>
        <w:t xml:space="preserve">Ö. Yıldırım, U. B. Baloglu, and U. R. Acharya, “A deep convolutional neural network model for automated identification of abnormal EEG </w:t>
      </w:r>
      <w:r w:rsidRPr="001341C7">
        <w:rPr>
          <w:noProof/>
          <w:sz w:val="16"/>
          <w:szCs w:val="24"/>
        </w:rPr>
        <w:t xml:space="preserve">signals,” </w:t>
      </w:r>
      <w:r w:rsidRPr="001341C7">
        <w:rPr>
          <w:i/>
          <w:iCs/>
          <w:noProof/>
          <w:sz w:val="16"/>
          <w:szCs w:val="24"/>
        </w:rPr>
        <w:t>Neural Comput. Appl.</w:t>
      </w:r>
      <w:r w:rsidRPr="001341C7">
        <w:rPr>
          <w:noProof/>
          <w:sz w:val="16"/>
          <w:szCs w:val="24"/>
        </w:rPr>
        <w:t>, 2020</w:t>
      </w:r>
      <w:ins w:id="994" w:author="Zero" w:date="2021-04-25T20:08:00Z">
        <w:r w:rsidR="0014402B">
          <w:rPr>
            <w:noProof/>
            <w:sz w:val="16"/>
            <w:szCs w:val="24"/>
          </w:rPr>
          <w:t>.</w:t>
        </w:r>
      </w:ins>
      <w:del w:id="995" w:author="Zero" w:date="2021-04-25T20:08:00Z">
        <w:r w:rsidRPr="001341C7" w:rsidDel="0014402B">
          <w:rPr>
            <w:noProof/>
            <w:sz w:val="16"/>
            <w:szCs w:val="24"/>
          </w:rPr>
          <w:delText>, doi: 10.1007/s00521-018-3889-z.</w:delText>
        </w:r>
      </w:del>
    </w:p>
    <w:p w14:paraId="1B14C02F" w14:textId="5ED56B56"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6" w:author="Zero" w:date="2021-04-24T20:37:00Z">
          <w:pPr>
            <w:widowControl w:val="0"/>
            <w:autoSpaceDE w:val="0"/>
            <w:autoSpaceDN w:val="0"/>
            <w:adjustRightInd w:val="0"/>
            <w:ind w:start="32pt" w:hanging="32pt"/>
          </w:pPr>
        </w:pPrChange>
      </w:pPr>
      <w:r w:rsidRPr="001341C7">
        <w:rPr>
          <w:noProof/>
          <w:sz w:val="16"/>
          <w:szCs w:val="24"/>
        </w:rPr>
        <w:t>[7]</w:t>
      </w:r>
      <w:r w:rsidRPr="001341C7">
        <w:rPr>
          <w:noProof/>
          <w:sz w:val="16"/>
          <w:szCs w:val="24"/>
        </w:rPr>
        <w:tab/>
        <w:t xml:space="preserve">Z. Wei, J. Zou, J. Zhang, and J. Xu, “Automatic epileptic EEG detection using convolutional neural network with improvements in time-domain,” </w:t>
      </w:r>
      <w:r w:rsidRPr="001341C7">
        <w:rPr>
          <w:i/>
          <w:iCs/>
          <w:noProof/>
          <w:sz w:val="16"/>
          <w:szCs w:val="24"/>
        </w:rPr>
        <w:t>Biomed. Signal Process. Control</w:t>
      </w:r>
      <w:r w:rsidRPr="001341C7">
        <w:rPr>
          <w:noProof/>
          <w:sz w:val="16"/>
          <w:szCs w:val="24"/>
        </w:rPr>
        <w:t>, 2019</w:t>
      </w:r>
      <w:del w:id="997" w:author="Zero" w:date="2021-04-25T20:08:00Z">
        <w:r w:rsidRPr="001341C7" w:rsidDel="0014402B">
          <w:rPr>
            <w:noProof/>
            <w:sz w:val="16"/>
            <w:szCs w:val="24"/>
          </w:rPr>
          <w:delText>, doi: 10.1016/j.bspc.2019.04.028</w:delText>
        </w:r>
      </w:del>
      <w:r w:rsidRPr="001341C7">
        <w:rPr>
          <w:noProof/>
          <w:sz w:val="16"/>
          <w:szCs w:val="24"/>
        </w:rPr>
        <w:t>.</w:t>
      </w:r>
    </w:p>
    <w:p w14:paraId="061D8D51"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8" w:author="Zero" w:date="2021-04-24T20:37:00Z">
          <w:pPr>
            <w:widowControl w:val="0"/>
            <w:autoSpaceDE w:val="0"/>
            <w:autoSpaceDN w:val="0"/>
            <w:adjustRightInd w:val="0"/>
            <w:ind w:start="32pt" w:hanging="32pt"/>
          </w:pPr>
        </w:pPrChange>
      </w:pPr>
      <w:r w:rsidRPr="001341C7">
        <w:rPr>
          <w:noProof/>
          <w:sz w:val="16"/>
          <w:szCs w:val="24"/>
        </w:rPr>
        <w:t>[8]</w:t>
      </w:r>
      <w:r w:rsidRPr="001341C7">
        <w:rPr>
          <w:noProof/>
          <w:sz w:val="16"/>
          <w:szCs w:val="24"/>
        </w:rPr>
        <w:tab/>
        <w:t xml:space="preserve">S. Finnigan, A. Wong, and S. Read, “Defining abnormal slow EEG activity in acute ischaemic stroke: Delta/alpha ratio as an optimal QEEG index,” </w:t>
      </w:r>
      <w:r w:rsidRPr="001341C7">
        <w:rPr>
          <w:i/>
          <w:iCs/>
          <w:noProof/>
          <w:sz w:val="16"/>
          <w:szCs w:val="24"/>
        </w:rPr>
        <w:t>Clin. Neurophysiol.</w:t>
      </w:r>
      <w:r w:rsidRPr="001341C7">
        <w:rPr>
          <w:noProof/>
          <w:sz w:val="16"/>
          <w:szCs w:val="24"/>
        </w:rPr>
        <w:t>, vol. 127, no. 2, pp. 1452–1459, 2016, doi: 10.1016/j.clinph.2015.07.014.</w:t>
      </w:r>
    </w:p>
    <w:p w14:paraId="36C2FF6B"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999" w:author="Zero" w:date="2021-04-24T20:37:00Z">
          <w:pPr>
            <w:widowControl w:val="0"/>
            <w:autoSpaceDE w:val="0"/>
            <w:autoSpaceDN w:val="0"/>
            <w:adjustRightInd w:val="0"/>
            <w:ind w:start="32pt" w:hanging="32pt"/>
          </w:pPr>
        </w:pPrChange>
      </w:pPr>
      <w:r w:rsidRPr="001341C7">
        <w:rPr>
          <w:noProof/>
          <w:sz w:val="16"/>
          <w:szCs w:val="24"/>
        </w:rPr>
        <w:t>[9]</w:t>
      </w:r>
      <w:r w:rsidRPr="001341C7">
        <w:rPr>
          <w:noProof/>
          <w:sz w:val="16"/>
          <w:szCs w:val="24"/>
        </w:rPr>
        <w:tab/>
        <w:t>A. S. Ananda, E. C. Djamal, and F. Nugraha, “Post-Stroke Recognition Based on EEG Using PCA and Recurrent Neural Networks,” 2020, doi: 10.1109/IC2IE50715.2020.9274575.</w:t>
      </w:r>
    </w:p>
    <w:p w14:paraId="71CD7F0A"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0" w:author="Zero" w:date="2021-04-24T20:37:00Z">
          <w:pPr>
            <w:widowControl w:val="0"/>
            <w:autoSpaceDE w:val="0"/>
            <w:autoSpaceDN w:val="0"/>
            <w:adjustRightInd w:val="0"/>
            <w:ind w:start="32pt" w:hanging="32pt"/>
          </w:pPr>
        </w:pPrChange>
      </w:pPr>
      <w:r w:rsidRPr="001341C7">
        <w:rPr>
          <w:noProof/>
          <w:sz w:val="16"/>
          <w:szCs w:val="24"/>
        </w:rPr>
        <w:t>[10]</w:t>
      </w:r>
      <w:r w:rsidRPr="001341C7">
        <w:rPr>
          <w:noProof/>
          <w:sz w:val="16"/>
          <w:szCs w:val="24"/>
        </w:rPr>
        <w:tab/>
        <w:t xml:space="preserve">N. Wang </w:t>
      </w:r>
      <w:r w:rsidRPr="001341C7">
        <w:rPr>
          <w:i/>
          <w:iCs/>
          <w:noProof/>
          <w:sz w:val="16"/>
          <w:szCs w:val="24"/>
        </w:rPr>
        <w:t>et al.</w:t>
      </w:r>
      <w:r w:rsidRPr="001341C7">
        <w:rPr>
          <w:noProof/>
          <w:sz w:val="16"/>
          <w:szCs w:val="24"/>
        </w:rPr>
        <w:t xml:space="preserve">, “Characterization of Electroencephalography of strokes based on Time-frequency analysis,” in </w:t>
      </w:r>
      <w:r w:rsidRPr="001341C7">
        <w:rPr>
          <w:i/>
          <w:iCs/>
          <w:noProof/>
          <w:sz w:val="16"/>
          <w:szCs w:val="24"/>
        </w:rPr>
        <w:t>Computer Aided Chemical Engineering</w:t>
      </w:r>
      <w:r w:rsidRPr="001341C7">
        <w:rPr>
          <w:noProof/>
          <w:sz w:val="16"/>
          <w:szCs w:val="24"/>
        </w:rPr>
        <w:t>, 2018.</w:t>
      </w:r>
    </w:p>
    <w:p w14:paraId="738F944C" w14:textId="332BAE56"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1" w:author="Zero" w:date="2021-04-24T20:37:00Z">
          <w:pPr>
            <w:widowControl w:val="0"/>
            <w:autoSpaceDE w:val="0"/>
            <w:autoSpaceDN w:val="0"/>
            <w:adjustRightInd w:val="0"/>
            <w:ind w:start="32pt" w:hanging="32pt"/>
          </w:pPr>
        </w:pPrChange>
      </w:pPr>
      <w:r w:rsidRPr="001341C7">
        <w:rPr>
          <w:noProof/>
          <w:sz w:val="16"/>
          <w:szCs w:val="24"/>
        </w:rPr>
        <w:t>[11]</w:t>
      </w:r>
      <w:r w:rsidRPr="001341C7">
        <w:rPr>
          <w:noProof/>
          <w:sz w:val="16"/>
          <w:szCs w:val="24"/>
        </w:rPr>
        <w:tab/>
        <w:t xml:space="preserve">Y. A. Choi </w:t>
      </w:r>
      <w:r w:rsidRPr="001341C7">
        <w:rPr>
          <w:i/>
          <w:iCs/>
          <w:noProof/>
          <w:sz w:val="16"/>
          <w:szCs w:val="24"/>
        </w:rPr>
        <w:t>et al.</w:t>
      </w:r>
      <w:r w:rsidRPr="001341C7">
        <w:rPr>
          <w:noProof/>
          <w:sz w:val="16"/>
          <w:szCs w:val="24"/>
        </w:rPr>
        <w:t xml:space="preserve">, “Machine-learning-based elderly stroke monitoring system using electroencephalography vital signals,” </w:t>
      </w:r>
      <w:r w:rsidRPr="001341C7">
        <w:rPr>
          <w:i/>
          <w:iCs/>
          <w:noProof/>
          <w:sz w:val="16"/>
          <w:szCs w:val="24"/>
        </w:rPr>
        <w:t>Appl. Sci.</w:t>
      </w:r>
      <w:r w:rsidRPr="001341C7">
        <w:rPr>
          <w:noProof/>
          <w:sz w:val="16"/>
          <w:szCs w:val="24"/>
        </w:rPr>
        <w:t>, vol. 11, no. 4, pp. 1–18, 2021</w:t>
      </w:r>
      <w:del w:id="1002" w:author="Zero" w:date="2021-04-24T20:55:00Z">
        <w:r w:rsidRPr="001341C7" w:rsidDel="00BA66C2">
          <w:rPr>
            <w:noProof/>
            <w:sz w:val="16"/>
            <w:szCs w:val="24"/>
          </w:rPr>
          <w:delText>, doi: 10.3390/app11041761</w:delText>
        </w:r>
      </w:del>
      <w:r w:rsidRPr="001341C7">
        <w:rPr>
          <w:noProof/>
          <w:sz w:val="16"/>
          <w:szCs w:val="24"/>
        </w:rPr>
        <w:t>.</w:t>
      </w:r>
    </w:p>
    <w:p w14:paraId="66391694"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3" w:author="Zero" w:date="2021-04-24T20:37:00Z">
          <w:pPr>
            <w:widowControl w:val="0"/>
            <w:autoSpaceDE w:val="0"/>
            <w:autoSpaceDN w:val="0"/>
            <w:adjustRightInd w:val="0"/>
            <w:ind w:start="32pt" w:hanging="32pt"/>
          </w:pPr>
        </w:pPrChange>
      </w:pPr>
      <w:r w:rsidRPr="001341C7">
        <w:rPr>
          <w:noProof/>
          <w:sz w:val="16"/>
          <w:szCs w:val="24"/>
        </w:rPr>
        <w:t>[12]</w:t>
      </w:r>
      <w:r w:rsidRPr="001341C7">
        <w:rPr>
          <w:noProof/>
          <w:sz w:val="16"/>
          <w:szCs w:val="24"/>
        </w:rPr>
        <w:tab/>
        <w:t>A. Mishra, V. Bhateja, A. Gupta, and A. Mishra, “Noise removal in EEG signals using SWT–ICA combinational approach,” 2019, doi: 10.1007/978-981-13-1927-3_22.</w:t>
      </w:r>
    </w:p>
    <w:p w14:paraId="3724060E"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4" w:author="Zero" w:date="2021-04-24T20:37:00Z">
          <w:pPr>
            <w:widowControl w:val="0"/>
            <w:autoSpaceDE w:val="0"/>
            <w:autoSpaceDN w:val="0"/>
            <w:adjustRightInd w:val="0"/>
            <w:ind w:start="32pt" w:hanging="32pt"/>
          </w:pPr>
        </w:pPrChange>
      </w:pPr>
      <w:r w:rsidRPr="001341C7">
        <w:rPr>
          <w:noProof/>
          <w:sz w:val="16"/>
          <w:szCs w:val="24"/>
        </w:rPr>
        <w:t>[13]</w:t>
      </w:r>
      <w:r w:rsidRPr="001341C7">
        <w:rPr>
          <w:noProof/>
          <w:sz w:val="16"/>
          <w:szCs w:val="24"/>
        </w:rPr>
        <w:tab/>
        <w:t xml:space="preserve">G. ALTAN, Y. KUTLU, and N. ALLAHVERDİ, “Deep Belief Networks Based Brain Activity Classification Using EEG from Slow Cortical Potentials in Stroke,” </w:t>
      </w:r>
      <w:r w:rsidRPr="001341C7">
        <w:rPr>
          <w:i/>
          <w:iCs/>
          <w:noProof/>
          <w:sz w:val="16"/>
          <w:szCs w:val="24"/>
        </w:rPr>
        <w:t>Int. J. Appl. Math. Electron. Comput.</w:t>
      </w:r>
      <w:r w:rsidRPr="001341C7">
        <w:rPr>
          <w:noProof/>
          <w:sz w:val="16"/>
          <w:szCs w:val="24"/>
        </w:rPr>
        <w:t>, no. September, pp. 205–205, 2016, doi: 10.18100/ijamec.270307.</w:t>
      </w:r>
    </w:p>
    <w:p w14:paraId="7C091C33"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5" w:author="Zero" w:date="2021-04-24T20:37:00Z">
          <w:pPr>
            <w:widowControl w:val="0"/>
            <w:autoSpaceDE w:val="0"/>
            <w:autoSpaceDN w:val="0"/>
            <w:adjustRightInd w:val="0"/>
            <w:ind w:start="32pt" w:hanging="32pt"/>
          </w:pPr>
        </w:pPrChange>
      </w:pPr>
      <w:r w:rsidRPr="001341C7">
        <w:rPr>
          <w:noProof/>
          <w:sz w:val="16"/>
          <w:szCs w:val="24"/>
        </w:rPr>
        <w:t>[14]</w:t>
      </w:r>
      <w:r w:rsidRPr="001341C7">
        <w:rPr>
          <w:noProof/>
          <w:sz w:val="16"/>
          <w:szCs w:val="24"/>
        </w:rPr>
        <w:tab/>
        <w:t>M. R. Islam and M. Ahmad, “Wavelet Analysis Based Classification of Emotion from EEG Signal,” 2019, doi: 10.1109/ECACE.2019.8679156.</w:t>
      </w:r>
    </w:p>
    <w:p w14:paraId="048BDDEC"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6" w:author="Zero" w:date="2021-04-24T20:37:00Z">
          <w:pPr>
            <w:widowControl w:val="0"/>
            <w:autoSpaceDE w:val="0"/>
            <w:autoSpaceDN w:val="0"/>
            <w:adjustRightInd w:val="0"/>
            <w:ind w:start="32pt" w:hanging="32pt"/>
          </w:pPr>
        </w:pPrChange>
      </w:pPr>
      <w:r w:rsidRPr="001341C7">
        <w:rPr>
          <w:noProof/>
          <w:sz w:val="16"/>
          <w:szCs w:val="24"/>
        </w:rPr>
        <w:t>[15]</w:t>
      </w:r>
      <w:r w:rsidRPr="001341C7">
        <w:rPr>
          <w:noProof/>
          <w:sz w:val="16"/>
          <w:szCs w:val="24"/>
        </w:rPr>
        <w:tab/>
        <w:t>P. Chantamit-o-Pas and M. Goyal, “Long Short-Term Memory Recurrent Neural Network for Stroke Prediction,” 2018, doi: 10.1007/978-3-319-96136-1_25.</w:t>
      </w:r>
    </w:p>
    <w:p w14:paraId="04CD50EC"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7" w:author="Zero" w:date="2021-04-24T20:37:00Z">
          <w:pPr>
            <w:widowControl w:val="0"/>
            <w:autoSpaceDE w:val="0"/>
            <w:autoSpaceDN w:val="0"/>
            <w:adjustRightInd w:val="0"/>
            <w:ind w:start="32pt" w:hanging="32pt"/>
          </w:pPr>
        </w:pPrChange>
      </w:pPr>
      <w:r w:rsidRPr="001341C7">
        <w:rPr>
          <w:noProof/>
          <w:sz w:val="16"/>
          <w:szCs w:val="24"/>
        </w:rPr>
        <w:t>[16]</w:t>
      </w:r>
      <w:r w:rsidRPr="001341C7">
        <w:rPr>
          <w:noProof/>
          <w:sz w:val="16"/>
          <w:szCs w:val="24"/>
        </w:rPr>
        <w:tab/>
        <w:t xml:space="preserve">S. Fawaz, K. S. Sim, and S. C. Tan, “Encoding Rich Frequencies for Classification of Stroke Patients EEG Signals,” </w:t>
      </w:r>
      <w:r w:rsidRPr="001341C7">
        <w:rPr>
          <w:i/>
          <w:iCs/>
          <w:noProof/>
          <w:sz w:val="16"/>
          <w:szCs w:val="24"/>
        </w:rPr>
        <w:t>IEEE Access</w:t>
      </w:r>
      <w:r w:rsidRPr="001341C7">
        <w:rPr>
          <w:noProof/>
          <w:sz w:val="16"/>
          <w:szCs w:val="24"/>
        </w:rPr>
        <w:t>, vol. 8, pp. 135811–135820, 2020, doi: 10.1109/ACCESS.2020.3011185.</w:t>
      </w:r>
    </w:p>
    <w:p w14:paraId="53A62B53" w14:textId="76BC5C3E"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08" w:author="Zero" w:date="2021-04-24T20:37:00Z">
          <w:pPr>
            <w:widowControl w:val="0"/>
            <w:autoSpaceDE w:val="0"/>
            <w:autoSpaceDN w:val="0"/>
            <w:adjustRightInd w:val="0"/>
            <w:ind w:start="32pt" w:hanging="32pt"/>
          </w:pPr>
        </w:pPrChange>
      </w:pPr>
      <w:r w:rsidRPr="001341C7">
        <w:rPr>
          <w:noProof/>
          <w:sz w:val="16"/>
          <w:szCs w:val="24"/>
        </w:rPr>
        <w:t>[17]</w:t>
      </w:r>
      <w:r w:rsidRPr="001341C7">
        <w:rPr>
          <w:noProof/>
          <w:sz w:val="16"/>
          <w:szCs w:val="24"/>
        </w:rPr>
        <w:tab/>
        <w:t xml:space="preserve">A. Echtioui, W. Zouch, M. Ghorbel, C. Mhiri, and H. Hamam, “Multi-class Motor Imagery EEG Classification using Convolution Neural Network,” no. January, pp. 591–595, 2021, </w:t>
      </w:r>
      <w:del w:id="1009" w:author="Zero" w:date="2021-04-24T20:55:00Z">
        <w:r w:rsidRPr="001341C7" w:rsidDel="00BA66C2">
          <w:rPr>
            <w:noProof/>
            <w:sz w:val="16"/>
            <w:szCs w:val="24"/>
          </w:rPr>
          <w:delText>doi: 10.5220/0010425905910595.</w:delText>
        </w:r>
      </w:del>
    </w:p>
    <w:p w14:paraId="28D8F4D5"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10" w:author="Zero" w:date="2021-04-24T20:37:00Z">
          <w:pPr>
            <w:widowControl w:val="0"/>
            <w:autoSpaceDE w:val="0"/>
            <w:autoSpaceDN w:val="0"/>
            <w:adjustRightInd w:val="0"/>
            <w:ind w:start="32pt" w:hanging="32pt"/>
          </w:pPr>
        </w:pPrChange>
      </w:pPr>
      <w:r w:rsidRPr="001341C7">
        <w:rPr>
          <w:noProof/>
          <w:sz w:val="16"/>
          <w:szCs w:val="24"/>
        </w:rPr>
        <w:t>[18]</w:t>
      </w:r>
      <w:r w:rsidRPr="001341C7">
        <w:rPr>
          <w:noProof/>
          <w:sz w:val="16"/>
          <w:szCs w:val="24"/>
        </w:rPr>
        <w:tab/>
        <w:t>F. Yunita Dewi, A. Faza, P. Prajitno, and S. Kusuma Wijaya, “Stroke severity classification based on EEG signals using 1D convolutional neural network,” 2020, doi: 10.1088/1742-6596/1528/1/012006.</w:t>
      </w:r>
    </w:p>
    <w:p w14:paraId="26355584"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11" w:author="Zero" w:date="2021-04-24T20:37:00Z">
          <w:pPr>
            <w:widowControl w:val="0"/>
            <w:autoSpaceDE w:val="0"/>
            <w:autoSpaceDN w:val="0"/>
            <w:adjustRightInd w:val="0"/>
            <w:ind w:start="32pt" w:hanging="32pt"/>
          </w:pPr>
        </w:pPrChange>
      </w:pPr>
      <w:r w:rsidRPr="001341C7">
        <w:rPr>
          <w:noProof/>
          <w:sz w:val="16"/>
          <w:szCs w:val="24"/>
        </w:rPr>
        <w:t>[19]</w:t>
      </w:r>
      <w:r w:rsidRPr="001341C7">
        <w:rPr>
          <w:noProof/>
          <w:sz w:val="16"/>
          <w:szCs w:val="24"/>
        </w:rPr>
        <w:tab/>
        <w:t>A. Mardiansyah, E. C. Djamal, and F. Nugraha, “Multivariate EEG Signal Using PCA and CNN in Post-Stroke Classification,” 2020, doi: 10.1109/FORTEI-ICEE50915.2020.9249880.</w:t>
      </w:r>
    </w:p>
    <w:p w14:paraId="671E5D07" w14:textId="2239D63C"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12" w:author="Zero" w:date="2021-04-24T20:37:00Z">
          <w:pPr>
            <w:widowControl w:val="0"/>
            <w:autoSpaceDE w:val="0"/>
            <w:autoSpaceDN w:val="0"/>
            <w:adjustRightInd w:val="0"/>
            <w:ind w:start="32pt" w:hanging="32pt"/>
          </w:pPr>
        </w:pPrChange>
      </w:pPr>
      <w:r w:rsidRPr="001341C7">
        <w:rPr>
          <w:noProof/>
          <w:sz w:val="16"/>
          <w:szCs w:val="24"/>
        </w:rPr>
        <w:t>[20]</w:t>
      </w:r>
      <w:r w:rsidRPr="001341C7">
        <w:rPr>
          <w:noProof/>
          <w:sz w:val="16"/>
          <w:szCs w:val="24"/>
        </w:rPr>
        <w:tab/>
        <w:t xml:space="preserve">C. Y. Kee, S. G. Ponnambalam, and C. K. Loo, “Multi-objective genetic algorithm as channel selection method for P300 and motor imagery data set,” </w:t>
      </w:r>
      <w:r w:rsidRPr="001341C7">
        <w:rPr>
          <w:i/>
          <w:iCs/>
          <w:noProof/>
          <w:sz w:val="16"/>
          <w:szCs w:val="24"/>
        </w:rPr>
        <w:t>Neurocomputing</w:t>
      </w:r>
      <w:r w:rsidRPr="001341C7">
        <w:rPr>
          <w:noProof/>
          <w:sz w:val="16"/>
          <w:szCs w:val="24"/>
        </w:rPr>
        <w:t>, 2015</w:t>
      </w:r>
      <w:ins w:id="1013" w:author="Zero" w:date="2021-04-25T20:08:00Z">
        <w:r w:rsidR="0014402B">
          <w:rPr>
            <w:noProof/>
            <w:sz w:val="16"/>
            <w:szCs w:val="24"/>
          </w:rPr>
          <w:t>.</w:t>
        </w:r>
      </w:ins>
      <w:del w:id="1014" w:author="Zero" w:date="2021-04-25T20:08:00Z">
        <w:r w:rsidRPr="001341C7" w:rsidDel="0014402B">
          <w:rPr>
            <w:noProof/>
            <w:sz w:val="16"/>
            <w:szCs w:val="24"/>
          </w:rPr>
          <w:delText>, doi: 10.1016/j.neucom.2015.02.057.</w:delText>
        </w:r>
      </w:del>
    </w:p>
    <w:p w14:paraId="12E3B89A" w14:textId="2E75C2BB"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15" w:author="Zero" w:date="2021-04-24T20:37:00Z">
          <w:pPr>
            <w:widowControl w:val="0"/>
            <w:autoSpaceDE w:val="0"/>
            <w:autoSpaceDN w:val="0"/>
            <w:adjustRightInd w:val="0"/>
            <w:ind w:start="32pt" w:hanging="32pt"/>
          </w:pPr>
        </w:pPrChange>
      </w:pPr>
      <w:r w:rsidRPr="001341C7">
        <w:rPr>
          <w:noProof/>
          <w:sz w:val="16"/>
          <w:szCs w:val="24"/>
        </w:rPr>
        <w:t>[21]</w:t>
      </w:r>
      <w:r w:rsidRPr="001341C7">
        <w:rPr>
          <w:noProof/>
          <w:sz w:val="16"/>
          <w:szCs w:val="24"/>
        </w:rPr>
        <w:tab/>
        <w:t xml:space="preserve">S. U. Amin, M. Alsulaiman, G. Muhammad, M. A. Bencherif, and M. S. Hossain, “Multilevel Weighted Feature Fusion Using Convolutional Neural Networks for EEG Motor Imagery Classification,” </w:t>
      </w:r>
      <w:r w:rsidRPr="001341C7">
        <w:rPr>
          <w:i/>
          <w:iCs/>
          <w:noProof/>
          <w:sz w:val="16"/>
          <w:szCs w:val="24"/>
        </w:rPr>
        <w:t>IEEE Access</w:t>
      </w:r>
      <w:r w:rsidRPr="001341C7">
        <w:rPr>
          <w:noProof/>
          <w:sz w:val="16"/>
          <w:szCs w:val="24"/>
        </w:rPr>
        <w:t>, 2019</w:t>
      </w:r>
      <w:ins w:id="1016" w:author="Zero" w:date="2021-04-24T20:55:00Z">
        <w:r w:rsidR="00BA66C2">
          <w:rPr>
            <w:noProof/>
            <w:sz w:val="16"/>
            <w:szCs w:val="24"/>
          </w:rPr>
          <w:t>.</w:t>
        </w:r>
      </w:ins>
      <w:del w:id="1017" w:author="Zero" w:date="2021-04-24T20:55:00Z">
        <w:r w:rsidRPr="001341C7" w:rsidDel="00BA66C2">
          <w:rPr>
            <w:noProof/>
            <w:sz w:val="16"/>
            <w:szCs w:val="24"/>
          </w:rPr>
          <w:delText>, doi: 10.1109/ACCESS.2019.2895688.</w:delText>
        </w:r>
      </w:del>
    </w:p>
    <w:p w14:paraId="452DA45E"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18" w:author="Zero" w:date="2021-04-24T20:37:00Z">
          <w:pPr>
            <w:widowControl w:val="0"/>
            <w:autoSpaceDE w:val="0"/>
            <w:autoSpaceDN w:val="0"/>
            <w:adjustRightInd w:val="0"/>
            <w:ind w:start="32pt" w:hanging="32pt"/>
          </w:pPr>
        </w:pPrChange>
      </w:pPr>
      <w:r w:rsidRPr="001341C7">
        <w:rPr>
          <w:noProof/>
          <w:sz w:val="16"/>
          <w:szCs w:val="24"/>
        </w:rPr>
        <w:t>[22]</w:t>
      </w:r>
      <w:r w:rsidRPr="001341C7">
        <w:rPr>
          <w:noProof/>
          <w:sz w:val="16"/>
          <w:szCs w:val="24"/>
        </w:rPr>
        <w:tab/>
        <w:t>X. Shi, T. Wang, L. Wang, H. Liu, and N. Yan, “Hybrid convolutional recurrent neural networks outperform CNN and RNN in Task-state EEG detection for parkinson’s disease,” 2019, doi: 10.1109/APSIPAASC47483.2019.9023190.</w:t>
      </w:r>
    </w:p>
    <w:p w14:paraId="03077B60"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19" w:author="Zero" w:date="2021-04-24T20:37:00Z">
          <w:pPr>
            <w:widowControl w:val="0"/>
            <w:autoSpaceDE w:val="0"/>
            <w:autoSpaceDN w:val="0"/>
            <w:adjustRightInd w:val="0"/>
            <w:ind w:start="32pt" w:hanging="32pt"/>
          </w:pPr>
        </w:pPrChange>
      </w:pPr>
      <w:r w:rsidRPr="001341C7">
        <w:rPr>
          <w:noProof/>
          <w:sz w:val="16"/>
          <w:szCs w:val="24"/>
        </w:rPr>
        <w:t>[23]</w:t>
      </w:r>
      <w:r w:rsidRPr="001341C7">
        <w:rPr>
          <w:noProof/>
          <w:sz w:val="16"/>
          <w:szCs w:val="24"/>
        </w:rPr>
        <w:tab/>
        <w:t>E. P. Giri, M. I. Fanany, A. M. Aryrnurthy, and S. K. Wijaya, “Ischemic Stroke Identification Based on EEG and EOG using ID Convolutional Neural Network and Batch Normalization,” pp. 484–491, 2016.</w:t>
      </w:r>
    </w:p>
    <w:p w14:paraId="5114C174"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20" w:author="Zero" w:date="2021-04-24T20:37:00Z">
          <w:pPr>
            <w:widowControl w:val="0"/>
            <w:autoSpaceDE w:val="0"/>
            <w:autoSpaceDN w:val="0"/>
            <w:adjustRightInd w:val="0"/>
            <w:ind w:start="32pt" w:hanging="32pt"/>
          </w:pPr>
        </w:pPrChange>
      </w:pPr>
      <w:r w:rsidRPr="001341C7">
        <w:rPr>
          <w:noProof/>
          <w:sz w:val="16"/>
          <w:szCs w:val="24"/>
        </w:rPr>
        <w:t>[24]</w:t>
      </w:r>
      <w:r w:rsidRPr="001341C7">
        <w:rPr>
          <w:noProof/>
          <w:sz w:val="16"/>
          <w:szCs w:val="24"/>
        </w:rPr>
        <w:tab/>
        <w:t xml:space="preserve">E. C. Djamal, R. I. Ramadhan, M. I. Mandasari, and D. Djajasasmita, “Identification of post-stroke eeg signal using wavelet and convolutional neural networks,” </w:t>
      </w:r>
      <w:r w:rsidRPr="001341C7">
        <w:rPr>
          <w:i/>
          <w:iCs/>
          <w:noProof/>
          <w:sz w:val="16"/>
          <w:szCs w:val="24"/>
        </w:rPr>
        <w:t>Bull. Electr. Eng. Informatics</w:t>
      </w:r>
      <w:r w:rsidRPr="001341C7">
        <w:rPr>
          <w:noProof/>
          <w:sz w:val="16"/>
          <w:szCs w:val="24"/>
        </w:rPr>
        <w:t>, 2020, doi: 10.11591/eei.v9i5.2005.</w:t>
      </w:r>
    </w:p>
    <w:p w14:paraId="244E6619"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21" w:author="Zero" w:date="2021-04-24T20:37:00Z">
          <w:pPr>
            <w:widowControl w:val="0"/>
            <w:autoSpaceDE w:val="0"/>
            <w:autoSpaceDN w:val="0"/>
            <w:adjustRightInd w:val="0"/>
            <w:ind w:start="32pt" w:hanging="32pt"/>
          </w:pPr>
        </w:pPrChange>
      </w:pPr>
      <w:r w:rsidRPr="001341C7">
        <w:rPr>
          <w:noProof/>
          <w:sz w:val="16"/>
          <w:szCs w:val="24"/>
        </w:rPr>
        <w:t>[25]</w:t>
      </w:r>
      <w:r w:rsidRPr="001341C7">
        <w:rPr>
          <w:noProof/>
          <w:sz w:val="16"/>
          <w:szCs w:val="24"/>
        </w:rPr>
        <w:tab/>
        <w:t xml:space="preserve">M. A. Rahman, F. Khanam, M. K. Hossain, M. K. Alam, and M. Ahmad, “Four-class motor imagery EEG signal classification using PCA, wavelet and two-stage neural network,” </w:t>
      </w:r>
      <w:r w:rsidRPr="001341C7">
        <w:rPr>
          <w:i/>
          <w:iCs/>
          <w:noProof/>
          <w:sz w:val="16"/>
          <w:szCs w:val="24"/>
        </w:rPr>
        <w:t>Int. J. Adv. Comput. Sci. Appl.</w:t>
      </w:r>
      <w:r w:rsidRPr="001341C7">
        <w:rPr>
          <w:noProof/>
          <w:sz w:val="16"/>
          <w:szCs w:val="24"/>
        </w:rPr>
        <w:t>, 2019, doi: 10.14569/ijacsa.2019.0100562.</w:t>
      </w:r>
    </w:p>
    <w:p w14:paraId="6EAF8739" w14:textId="77777777" w:rsidR="001341C7" w:rsidRPr="001341C7" w:rsidRDefault="001341C7">
      <w:pPr>
        <w:widowControl w:val="0"/>
        <w:tabs>
          <w:tab w:val="start" w:pos="28.35pt"/>
        </w:tabs>
        <w:autoSpaceDE w:val="0"/>
        <w:autoSpaceDN w:val="0"/>
        <w:adjustRightInd w:val="0"/>
        <w:ind w:start="21.30pt" w:hanging="21.30pt"/>
        <w:jc w:val="both"/>
        <w:rPr>
          <w:noProof/>
          <w:sz w:val="16"/>
          <w:szCs w:val="24"/>
        </w:rPr>
        <w:pPrChange w:id="1022" w:author="Zero" w:date="2021-04-24T20:37:00Z">
          <w:pPr>
            <w:widowControl w:val="0"/>
            <w:autoSpaceDE w:val="0"/>
            <w:autoSpaceDN w:val="0"/>
            <w:adjustRightInd w:val="0"/>
            <w:ind w:start="32pt" w:hanging="32pt"/>
          </w:pPr>
        </w:pPrChange>
      </w:pPr>
      <w:r w:rsidRPr="001341C7">
        <w:rPr>
          <w:noProof/>
          <w:sz w:val="16"/>
          <w:szCs w:val="24"/>
        </w:rPr>
        <w:t>[26]</w:t>
      </w:r>
      <w:r w:rsidRPr="001341C7">
        <w:rPr>
          <w:noProof/>
          <w:sz w:val="16"/>
          <w:szCs w:val="24"/>
        </w:rPr>
        <w:tab/>
        <w:t>A. U. Fadiyah and E. C. Djamal, “Classification of motor imagery and synchronization of post-stroke patient EEG signal,” 2019, doi: 10.23919/EECSI48112.2019.8977076.</w:t>
      </w:r>
    </w:p>
    <w:p w14:paraId="5EE3941C" w14:textId="20323B58" w:rsidR="001341C7" w:rsidRPr="001341C7" w:rsidDel="001341C7" w:rsidRDefault="001341C7">
      <w:pPr>
        <w:widowControl w:val="0"/>
        <w:tabs>
          <w:tab w:val="start" w:pos="28.35pt"/>
        </w:tabs>
        <w:autoSpaceDE w:val="0"/>
        <w:autoSpaceDN w:val="0"/>
        <w:adjustRightInd w:val="0"/>
        <w:ind w:start="21.30pt" w:hanging="21.30pt"/>
        <w:jc w:val="both"/>
        <w:rPr>
          <w:del w:id="1023" w:author="Zero" w:date="2021-04-24T20:37:00Z"/>
          <w:noProof/>
          <w:sz w:val="16"/>
        </w:rPr>
        <w:pPrChange w:id="1024" w:author="Zero" w:date="2021-04-24T20:37:00Z">
          <w:pPr>
            <w:widowControl w:val="0"/>
            <w:autoSpaceDE w:val="0"/>
            <w:autoSpaceDN w:val="0"/>
            <w:adjustRightInd w:val="0"/>
            <w:ind w:start="32pt" w:hanging="32pt"/>
          </w:pPr>
        </w:pPrChange>
      </w:pPr>
      <w:r w:rsidRPr="001341C7">
        <w:rPr>
          <w:noProof/>
          <w:sz w:val="16"/>
          <w:szCs w:val="24"/>
        </w:rPr>
        <w:t>[27]</w:t>
      </w:r>
      <w:r w:rsidRPr="001341C7">
        <w:rPr>
          <w:noProof/>
          <w:sz w:val="16"/>
          <w:szCs w:val="24"/>
        </w:rPr>
        <w:tab/>
        <w:t xml:space="preserve">E. M. Dogo, O. J. Afolabi, N. I. Nwulu, B. Twala, and C. O. Aigbavboa, “A Comparative Analysis of Gradient Descent-Based Optimization Algorithms on Convolutional Neural Networks,” in </w:t>
      </w:r>
      <w:r w:rsidRPr="001341C7">
        <w:rPr>
          <w:i/>
          <w:iCs/>
          <w:noProof/>
          <w:sz w:val="16"/>
          <w:szCs w:val="24"/>
        </w:rPr>
        <w:t>Proceedings of the International Conference on Computational Techniques, Electronics and Mechanical Systems, CTEMS 2018</w:t>
      </w:r>
      <w:r w:rsidRPr="001341C7">
        <w:rPr>
          <w:noProof/>
          <w:sz w:val="16"/>
          <w:szCs w:val="24"/>
        </w:rPr>
        <w:t>, Dec. 2018, pp. 92–99</w:t>
      </w:r>
      <w:ins w:id="1025" w:author="Zero" w:date="2021-04-24T20:55:00Z">
        <w:r w:rsidR="00BA66C2">
          <w:rPr>
            <w:noProof/>
            <w:sz w:val="16"/>
            <w:szCs w:val="24"/>
          </w:rPr>
          <w:t xml:space="preserve">. </w:t>
        </w:r>
      </w:ins>
      <w:del w:id="1026" w:author="Zero" w:date="2021-04-24T20:55:00Z">
        <w:r w:rsidRPr="001341C7" w:rsidDel="00BA66C2">
          <w:rPr>
            <w:noProof/>
            <w:sz w:val="16"/>
            <w:szCs w:val="24"/>
          </w:rPr>
          <w:delText>, doi: 10.1109/CTEMS.2018.8769211.</w:delText>
        </w:r>
      </w:del>
    </w:p>
    <w:p w14:paraId="36F44DEC" w14:textId="77777777" w:rsidR="00373553" w:rsidRPr="00775811" w:rsidDel="001341C7" w:rsidRDefault="00373553">
      <w:pPr>
        <w:widowControl w:val="0"/>
        <w:tabs>
          <w:tab w:val="start" w:pos="28.35pt"/>
        </w:tabs>
        <w:autoSpaceDE w:val="0"/>
        <w:autoSpaceDN w:val="0"/>
        <w:adjustRightInd w:val="0"/>
        <w:ind w:start="21.30pt" w:hanging="21.30pt"/>
        <w:jc w:val="both"/>
        <w:rPr>
          <w:del w:id="1027" w:author="Zero" w:date="2021-04-24T20:37:00Z"/>
          <w:sz w:val="16"/>
          <w:rPrChange w:id="1028" w:author="Zero" w:date="2021-04-14T21:54:00Z">
            <w:rPr>
              <w:del w:id="1029" w:author="Zero" w:date="2021-04-24T20:37:00Z"/>
            </w:rPr>
          </w:rPrChange>
        </w:rPr>
        <w:pPrChange w:id="1030" w:author="Zero" w:date="2021-04-24T20:37:00Z">
          <w:pPr>
            <w:tabs>
              <w:tab w:val="start" w:pos="7.10pt"/>
            </w:tabs>
            <w:ind w:start="21.30pt" w:hanging="21.30pt"/>
            <w:jc w:val="both"/>
          </w:pPr>
        </w:pPrChange>
      </w:pPr>
      <w:r w:rsidRPr="00775811">
        <w:rPr>
          <w:sz w:val="16"/>
          <w:szCs w:val="16"/>
          <w:rPrChange w:id="1031" w:author="Zero" w:date="2021-04-14T21:54:00Z">
            <w:rPr>
              <w:szCs w:val="16"/>
            </w:rPr>
          </w:rPrChange>
        </w:rPr>
        <w:fldChar w:fldCharType="end"/>
      </w:r>
    </w:p>
    <w:p w14:paraId="555E1C44" w14:textId="77777777" w:rsidR="009303D9" w:rsidRPr="00775811" w:rsidDel="001341C7" w:rsidRDefault="009303D9">
      <w:pPr>
        <w:tabs>
          <w:tab w:val="start" w:pos="28.35pt"/>
        </w:tabs>
        <w:ind w:start="21.30pt" w:hanging="21.30pt"/>
        <w:jc w:val="both"/>
        <w:rPr>
          <w:del w:id="1032" w:author="Zero" w:date="2021-04-24T20:37:00Z"/>
          <w:sz w:val="16"/>
          <w:rPrChange w:id="1033" w:author="Zero" w:date="2021-04-14T21:54:00Z">
            <w:rPr>
              <w:del w:id="1034" w:author="Zero" w:date="2021-04-24T20:37:00Z"/>
            </w:rPr>
          </w:rPrChange>
        </w:rPr>
        <w:pPrChange w:id="1035" w:author="Zero" w:date="2021-04-24T20:37:00Z">
          <w:pPr/>
        </w:pPrChange>
      </w:pPr>
    </w:p>
    <w:p w14:paraId="166F4C20" w14:textId="77777777" w:rsidR="009303D9" w:rsidRPr="00775811" w:rsidDel="001341C7" w:rsidRDefault="009303D9">
      <w:pPr>
        <w:pStyle w:val="references"/>
        <w:numPr>
          <w:ilvl w:val="0"/>
          <w:numId w:val="0"/>
        </w:numPr>
        <w:tabs>
          <w:tab w:val="start" w:pos="28.35pt"/>
        </w:tabs>
        <w:ind w:start="21.30pt" w:hanging="21.30pt"/>
        <w:rPr>
          <w:del w:id="1036" w:author="Zero" w:date="2021-04-24T20:37:00Z"/>
          <w:sz w:val="12"/>
          <w:rPrChange w:id="1037" w:author="Zero" w:date="2021-04-14T21:54:00Z">
            <w:rPr>
              <w:del w:id="1038" w:author="Zero" w:date="2021-04-24T20:37:00Z"/>
            </w:rPr>
          </w:rPrChange>
        </w:rPr>
        <w:pPrChange w:id="1039" w:author="Zero" w:date="2021-04-24T20:37:00Z">
          <w:pPr>
            <w:pStyle w:val="references"/>
            <w:numPr>
              <w:numId w:val="0"/>
            </w:numPr>
            <w:tabs>
              <w:tab w:val="clear" w:pos="18pt"/>
            </w:tabs>
            <w:ind w:start="0pt" w:firstLine="0pt"/>
          </w:pPr>
        </w:pPrChange>
      </w:pPr>
    </w:p>
    <w:p w14:paraId="46C81EEC" w14:textId="63F40A6A" w:rsidR="00072DF0" w:rsidRPr="00072DF0" w:rsidRDefault="00072DF0" w:rsidP="00072DF0">
      <w:pPr>
        <w:pStyle w:val="references"/>
        <w:numPr>
          <w:ilvl w:val="0"/>
          <w:numId w:val="0"/>
        </w:numPr>
        <w:tabs>
          <w:tab w:val="start" w:pos="28.35pt"/>
        </w:tabs>
        <w:spacing w:line="12pt" w:lineRule="auto"/>
        <w:rPr>
          <w:del w:id="1040" w:author="Zero" w:date="2021-04-24T20:35:00Z"/>
          <w:rFonts w:eastAsia="SimSun"/>
          <w:b/>
          <w:noProof w:val="0"/>
          <w:color w:val="FF0000"/>
          <w:spacing w:val="-1"/>
          <w:szCs w:val="20"/>
          <w:lang w:val="x-none" w:eastAsia="x-none"/>
          <w:rPrChange w:id="1041" w:author="Zero" w:date="2021-04-14T21:54:00Z">
            <w:rPr>
              <w:del w:id="1042" w:author="Zero" w:date="2021-04-24T20:35:00Z"/>
              <w:rFonts w:eastAsia="SimSun"/>
              <w:b/>
              <w:noProof w:val="0"/>
              <w:color w:val="FF0000"/>
              <w:spacing w:val="-1"/>
              <w:sz w:val="20"/>
              <w:szCs w:val="20"/>
              <w:lang w:val="x-none" w:eastAsia="x-none"/>
            </w:rPr>
          </w:rPrChange>
        </w:rPr>
        <w:sectPr w:rsidR="00072DF0" w:rsidRPr="00072DF0" w:rsidSect="003B4E04">
          <w:type w:val="continuous"/>
          <w:pgSz w:w="595.30pt" w:h="841.90pt" w:code="9"/>
          <w:pgMar w:top="54pt" w:right="45.35pt" w:bottom="72pt" w:left="45.35pt" w:header="36pt" w:footer="36pt" w:gutter="0pt"/>
          <w:cols w:num="2" w:space="18pt"/>
          <w:docGrid w:linePitch="360"/>
        </w:sectPr>
        <w:pPrChange w:id="1043" w:author="Zero" w:date="2021-04-24T20:37:00Z">
          <w:pPr>
            <w:pStyle w:val="references"/>
            <w:numPr>
              <w:numId w:val="0"/>
            </w:numPr>
            <w:tabs>
              <w:tab w:val="clear" w:pos="18pt"/>
            </w:tabs>
            <w:spacing w:line="12pt" w:lineRule="auto"/>
            <w:ind w:start="0pt" w:firstLine="0pt"/>
          </w:pPr>
        </w:pPrChange>
      </w:pPr>
    </w:p>
    <w:p w14:paraId="06571F86" w14:textId="77777777" w:rsidR="009303D9" w:rsidRDefault="009303D9">
      <w:pPr>
        <w:widowControl w:val="0"/>
        <w:tabs>
          <w:tab w:val="start" w:pos="28.35pt"/>
        </w:tabs>
        <w:autoSpaceDE w:val="0"/>
        <w:autoSpaceDN w:val="0"/>
        <w:adjustRightInd w:val="0"/>
        <w:ind w:start="21.30pt" w:hanging="21.30pt"/>
        <w:jc w:val="both"/>
        <w:pPrChange w:id="1044" w:author="Zero" w:date="2021-04-24T20:37:00Z">
          <w:pPr/>
        </w:pPrChange>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9E09235" w14:textId="77777777" w:rsidR="00B63D4E" w:rsidRDefault="00B63D4E" w:rsidP="001A3B3D">
      <w:r>
        <w:separator/>
      </w:r>
    </w:p>
  </w:endnote>
  <w:endnote w:type="continuationSeparator" w:id="0">
    <w:p w14:paraId="65974BF6" w14:textId="77777777" w:rsidR="00B63D4E" w:rsidRDefault="00B63D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6FCB88B" w14:textId="77777777" w:rsidR="00E9347E" w:rsidRPr="006F6D3D" w:rsidRDefault="00E9347E"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893D3C1" w14:textId="77777777" w:rsidR="00B63D4E" w:rsidRDefault="00B63D4E" w:rsidP="001A3B3D">
      <w:r>
        <w:separator/>
      </w:r>
    </w:p>
  </w:footnote>
  <w:footnote w:type="continuationSeparator" w:id="0">
    <w:p w14:paraId="1700CF00" w14:textId="77777777" w:rsidR="00B63D4E" w:rsidRDefault="00B63D4E"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76.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4.75pt"/>
        </w:tabs>
        <w:ind w:start="71.1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53.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81.8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35.85pt"/>
        </w:tabs>
        <w:ind w:start="135.85pt" w:hanging="18pt"/>
      </w:pPr>
      <w:rPr>
        <w:rFonts w:cs="Times New Roman"/>
      </w:rPr>
    </w:lvl>
    <w:lvl w:ilvl="2" w:tplc="0409001B">
      <w:start w:val="1"/>
      <w:numFmt w:val="lowerRoman"/>
      <w:lvlText w:val="%3."/>
      <w:lvlJc w:val="end"/>
      <w:pPr>
        <w:tabs>
          <w:tab w:val="num" w:pos="171.85pt"/>
        </w:tabs>
        <w:ind w:start="171.85pt" w:hanging="9pt"/>
      </w:pPr>
      <w:rPr>
        <w:rFonts w:cs="Times New Roman"/>
      </w:rPr>
    </w:lvl>
    <w:lvl w:ilvl="3" w:tplc="0409000F">
      <w:start w:val="1"/>
      <w:numFmt w:val="decimal"/>
      <w:lvlText w:val="%4."/>
      <w:lvlJc w:val="start"/>
      <w:pPr>
        <w:tabs>
          <w:tab w:val="num" w:pos="207.85pt"/>
        </w:tabs>
        <w:ind w:start="207.85pt" w:hanging="18pt"/>
      </w:pPr>
      <w:rPr>
        <w:rFonts w:cs="Times New Roman"/>
      </w:rPr>
    </w:lvl>
    <w:lvl w:ilvl="4" w:tplc="04090019">
      <w:start w:val="1"/>
      <w:numFmt w:val="lowerLetter"/>
      <w:lvlText w:val="%5."/>
      <w:lvlJc w:val="start"/>
      <w:pPr>
        <w:tabs>
          <w:tab w:val="num" w:pos="243.85pt"/>
        </w:tabs>
        <w:ind w:start="243.85pt" w:hanging="18pt"/>
      </w:pPr>
      <w:rPr>
        <w:rFonts w:cs="Times New Roman"/>
      </w:rPr>
    </w:lvl>
    <w:lvl w:ilvl="5" w:tplc="0409001B">
      <w:start w:val="1"/>
      <w:numFmt w:val="lowerRoman"/>
      <w:lvlText w:val="%6."/>
      <w:lvlJc w:val="end"/>
      <w:pPr>
        <w:tabs>
          <w:tab w:val="num" w:pos="279.85pt"/>
        </w:tabs>
        <w:ind w:start="279.85pt" w:hanging="9pt"/>
      </w:pPr>
      <w:rPr>
        <w:rFonts w:cs="Times New Roman"/>
      </w:rPr>
    </w:lvl>
    <w:lvl w:ilvl="6" w:tplc="0409000F">
      <w:start w:val="1"/>
      <w:numFmt w:val="decimal"/>
      <w:lvlText w:val="%7."/>
      <w:lvlJc w:val="start"/>
      <w:pPr>
        <w:tabs>
          <w:tab w:val="num" w:pos="315.85pt"/>
        </w:tabs>
        <w:ind w:start="315.85pt" w:hanging="18pt"/>
      </w:pPr>
      <w:rPr>
        <w:rFonts w:cs="Times New Roman"/>
      </w:rPr>
    </w:lvl>
    <w:lvl w:ilvl="7" w:tplc="04090019">
      <w:start w:val="1"/>
      <w:numFmt w:val="lowerLetter"/>
      <w:lvlText w:val="%8."/>
      <w:lvlJc w:val="start"/>
      <w:pPr>
        <w:tabs>
          <w:tab w:val="num" w:pos="351.85pt"/>
        </w:tabs>
        <w:ind w:start="351.85pt" w:hanging="18pt"/>
      </w:pPr>
      <w:rPr>
        <w:rFonts w:cs="Times New Roman"/>
      </w:rPr>
    </w:lvl>
    <w:lvl w:ilvl="8" w:tplc="0409001B">
      <w:start w:val="1"/>
      <w:numFmt w:val="lowerRoman"/>
      <w:lvlText w:val="%9."/>
      <w:lvlJc w:val="end"/>
      <w:pPr>
        <w:tabs>
          <w:tab w:val="num" w:pos="387.85pt"/>
        </w:tabs>
        <w:ind w:start="387.85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Zero">
    <w15:presenceInfo w15:providerId="None" w15:userId="Zer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739"/>
    <w:rsid w:val="00044BE2"/>
    <w:rsid w:val="00046B87"/>
    <w:rsid w:val="0004781E"/>
    <w:rsid w:val="000564FA"/>
    <w:rsid w:val="00063B5D"/>
    <w:rsid w:val="00072DF0"/>
    <w:rsid w:val="0008260E"/>
    <w:rsid w:val="0008758A"/>
    <w:rsid w:val="000A42DF"/>
    <w:rsid w:val="000A5C09"/>
    <w:rsid w:val="000B03AA"/>
    <w:rsid w:val="000B43D1"/>
    <w:rsid w:val="000C1E68"/>
    <w:rsid w:val="000C7742"/>
    <w:rsid w:val="000E0E73"/>
    <w:rsid w:val="000F1FE3"/>
    <w:rsid w:val="001341C7"/>
    <w:rsid w:val="00136C65"/>
    <w:rsid w:val="00141398"/>
    <w:rsid w:val="0014402B"/>
    <w:rsid w:val="001A2EFD"/>
    <w:rsid w:val="001A300A"/>
    <w:rsid w:val="001A3B3D"/>
    <w:rsid w:val="001A526D"/>
    <w:rsid w:val="001A52CB"/>
    <w:rsid w:val="001A7AC5"/>
    <w:rsid w:val="001B3E0F"/>
    <w:rsid w:val="001B67DC"/>
    <w:rsid w:val="001C1A69"/>
    <w:rsid w:val="001C2548"/>
    <w:rsid w:val="001E533C"/>
    <w:rsid w:val="002254A9"/>
    <w:rsid w:val="00227E04"/>
    <w:rsid w:val="00233D97"/>
    <w:rsid w:val="002347A2"/>
    <w:rsid w:val="0025161E"/>
    <w:rsid w:val="0025551D"/>
    <w:rsid w:val="00262246"/>
    <w:rsid w:val="002733C2"/>
    <w:rsid w:val="00280A4B"/>
    <w:rsid w:val="002850E3"/>
    <w:rsid w:val="002C1CDF"/>
    <w:rsid w:val="00347D3B"/>
    <w:rsid w:val="00354FCF"/>
    <w:rsid w:val="003707E8"/>
    <w:rsid w:val="00373553"/>
    <w:rsid w:val="00390A0A"/>
    <w:rsid w:val="003A0485"/>
    <w:rsid w:val="003A19E2"/>
    <w:rsid w:val="003B2B40"/>
    <w:rsid w:val="003B4E04"/>
    <w:rsid w:val="003B6CA0"/>
    <w:rsid w:val="003D75FC"/>
    <w:rsid w:val="003E77E4"/>
    <w:rsid w:val="003F5A08"/>
    <w:rsid w:val="00420716"/>
    <w:rsid w:val="004325FB"/>
    <w:rsid w:val="004432BA"/>
    <w:rsid w:val="0044407E"/>
    <w:rsid w:val="00447BB9"/>
    <w:rsid w:val="0046031D"/>
    <w:rsid w:val="00461A62"/>
    <w:rsid w:val="00473AC9"/>
    <w:rsid w:val="00484898"/>
    <w:rsid w:val="004A1275"/>
    <w:rsid w:val="004D72B5"/>
    <w:rsid w:val="004E51E0"/>
    <w:rsid w:val="00520639"/>
    <w:rsid w:val="00546E6E"/>
    <w:rsid w:val="00551B7F"/>
    <w:rsid w:val="005526BC"/>
    <w:rsid w:val="00564B97"/>
    <w:rsid w:val="0056610F"/>
    <w:rsid w:val="0057084E"/>
    <w:rsid w:val="00575BCA"/>
    <w:rsid w:val="005B0344"/>
    <w:rsid w:val="005B520E"/>
    <w:rsid w:val="005B7050"/>
    <w:rsid w:val="005B769A"/>
    <w:rsid w:val="005C04B1"/>
    <w:rsid w:val="005D14A0"/>
    <w:rsid w:val="005D1C98"/>
    <w:rsid w:val="005D621B"/>
    <w:rsid w:val="005E2800"/>
    <w:rsid w:val="00605825"/>
    <w:rsid w:val="00607934"/>
    <w:rsid w:val="00627C02"/>
    <w:rsid w:val="00641F79"/>
    <w:rsid w:val="00645D22"/>
    <w:rsid w:val="00651A08"/>
    <w:rsid w:val="00654204"/>
    <w:rsid w:val="00657CB7"/>
    <w:rsid w:val="00663211"/>
    <w:rsid w:val="00670434"/>
    <w:rsid w:val="006B6B66"/>
    <w:rsid w:val="006D47E4"/>
    <w:rsid w:val="006F49B3"/>
    <w:rsid w:val="006F5615"/>
    <w:rsid w:val="006F6D3D"/>
    <w:rsid w:val="00715BEA"/>
    <w:rsid w:val="00720DCA"/>
    <w:rsid w:val="00740EEA"/>
    <w:rsid w:val="00764CAD"/>
    <w:rsid w:val="00775811"/>
    <w:rsid w:val="00794804"/>
    <w:rsid w:val="007B33F1"/>
    <w:rsid w:val="007B6DDA"/>
    <w:rsid w:val="007C0308"/>
    <w:rsid w:val="007C2FF2"/>
    <w:rsid w:val="007D6232"/>
    <w:rsid w:val="007F040A"/>
    <w:rsid w:val="007F1F99"/>
    <w:rsid w:val="007F5B05"/>
    <w:rsid w:val="007F768F"/>
    <w:rsid w:val="0080609F"/>
    <w:rsid w:val="0080791D"/>
    <w:rsid w:val="0081000A"/>
    <w:rsid w:val="008168C4"/>
    <w:rsid w:val="00836367"/>
    <w:rsid w:val="008463E5"/>
    <w:rsid w:val="00846719"/>
    <w:rsid w:val="00854213"/>
    <w:rsid w:val="00873603"/>
    <w:rsid w:val="00874007"/>
    <w:rsid w:val="008A2C7D"/>
    <w:rsid w:val="008B6524"/>
    <w:rsid w:val="008C4B23"/>
    <w:rsid w:val="008C54FA"/>
    <w:rsid w:val="008E42A9"/>
    <w:rsid w:val="008F3C43"/>
    <w:rsid w:val="008F6E2C"/>
    <w:rsid w:val="00902A32"/>
    <w:rsid w:val="009105F4"/>
    <w:rsid w:val="00917B76"/>
    <w:rsid w:val="00923906"/>
    <w:rsid w:val="009303D9"/>
    <w:rsid w:val="00933C64"/>
    <w:rsid w:val="009653CB"/>
    <w:rsid w:val="00972203"/>
    <w:rsid w:val="00983E34"/>
    <w:rsid w:val="0099352E"/>
    <w:rsid w:val="009A26B0"/>
    <w:rsid w:val="009A6A25"/>
    <w:rsid w:val="009D1858"/>
    <w:rsid w:val="009D2106"/>
    <w:rsid w:val="009F1D79"/>
    <w:rsid w:val="009F3E79"/>
    <w:rsid w:val="00A059B3"/>
    <w:rsid w:val="00A06BF1"/>
    <w:rsid w:val="00A06CC8"/>
    <w:rsid w:val="00A15B48"/>
    <w:rsid w:val="00A32D95"/>
    <w:rsid w:val="00A3703B"/>
    <w:rsid w:val="00A37FC0"/>
    <w:rsid w:val="00A448D8"/>
    <w:rsid w:val="00A60CA6"/>
    <w:rsid w:val="00A70DFB"/>
    <w:rsid w:val="00A71AF4"/>
    <w:rsid w:val="00AA0E05"/>
    <w:rsid w:val="00AB08C5"/>
    <w:rsid w:val="00AE3409"/>
    <w:rsid w:val="00AF24A6"/>
    <w:rsid w:val="00B00C5C"/>
    <w:rsid w:val="00B01340"/>
    <w:rsid w:val="00B10E67"/>
    <w:rsid w:val="00B11A60"/>
    <w:rsid w:val="00B22613"/>
    <w:rsid w:val="00B3225F"/>
    <w:rsid w:val="00B44A76"/>
    <w:rsid w:val="00B63918"/>
    <w:rsid w:val="00B63D4E"/>
    <w:rsid w:val="00B768D1"/>
    <w:rsid w:val="00B77952"/>
    <w:rsid w:val="00B816F2"/>
    <w:rsid w:val="00B8674C"/>
    <w:rsid w:val="00BA1025"/>
    <w:rsid w:val="00BA66C2"/>
    <w:rsid w:val="00BB0F7E"/>
    <w:rsid w:val="00BC3420"/>
    <w:rsid w:val="00BD1A09"/>
    <w:rsid w:val="00BD670B"/>
    <w:rsid w:val="00BD6BE5"/>
    <w:rsid w:val="00BE3F8E"/>
    <w:rsid w:val="00BE5803"/>
    <w:rsid w:val="00BE7D3C"/>
    <w:rsid w:val="00BF5FF6"/>
    <w:rsid w:val="00C0207F"/>
    <w:rsid w:val="00C03607"/>
    <w:rsid w:val="00C16117"/>
    <w:rsid w:val="00C3075A"/>
    <w:rsid w:val="00C708E1"/>
    <w:rsid w:val="00C77DD6"/>
    <w:rsid w:val="00C919A4"/>
    <w:rsid w:val="00CA4392"/>
    <w:rsid w:val="00CC393F"/>
    <w:rsid w:val="00CE3F01"/>
    <w:rsid w:val="00D04FEB"/>
    <w:rsid w:val="00D1746C"/>
    <w:rsid w:val="00D2176E"/>
    <w:rsid w:val="00D26146"/>
    <w:rsid w:val="00D300EA"/>
    <w:rsid w:val="00D578A9"/>
    <w:rsid w:val="00D632BE"/>
    <w:rsid w:val="00D63342"/>
    <w:rsid w:val="00D72D06"/>
    <w:rsid w:val="00D7522C"/>
    <w:rsid w:val="00D7536F"/>
    <w:rsid w:val="00D76668"/>
    <w:rsid w:val="00DA47D4"/>
    <w:rsid w:val="00DD1C0A"/>
    <w:rsid w:val="00DD375B"/>
    <w:rsid w:val="00E02BEC"/>
    <w:rsid w:val="00E05117"/>
    <w:rsid w:val="00E07383"/>
    <w:rsid w:val="00E142C2"/>
    <w:rsid w:val="00E165BC"/>
    <w:rsid w:val="00E418E7"/>
    <w:rsid w:val="00E46A7B"/>
    <w:rsid w:val="00E57B0B"/>
    <w:rsid w:val="00E61E12"/>
    <w:rsid w:val="00E64440"/>
    <w:rsid w:val="00E7596C"/>
    <w:rsid w:val="00E878F2"/>
    <w:rsid w:val="00E9347E"/>
    <w:rsid w:val="00EB0450"/>
    <w:rsid w:val="00EB15C2"/>
    <w:rsid w:val="00EB160B"/>
    <w:rsid w:val="00ED0149"/>
    <w:rsid w:val="00ED5D55"/>
    <w:rsid w:val="00EE2E77"/>
    <w:rsid w:val="00EF070A"/>
    <w:rsid w:val="00EF7DE3"/>
    <w:rsid w:val="00F03103"/>
    <w:rsid w:val="00F271DE"/>
    <w:rsid w:val="00F452F9"/>
    <w:rsid w:val="00F57F1A"/>
    <w:rsid w:val="00F608DB"/>
    <w:rsid w:val="00F627DA"/>
    <w:rsid w:val="00F7288F"/>
    <w:rsid w:val="00F847A6"/>
    <w:rsid w:val="00F936D1"/>
    <w:rsid w:val="00F9441B"/>
    <w:rsid w:val="00FA0639"/>
    <w:rsid w:val="00FA4C32"/>
    <w:rsid w:val="00FB38F0"/>
    <w:rsid w:val="00FE366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8A4E4B"/>
  <w15:chartTrackingRefBased/>
  <w15:docId w15:val="{0C71EC10-A31E-439E-BFE6-7F40D131243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references"/>
    <w:qFormat/>
    <w:rsid w:val="001A300A"/>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outlineLvl w:val="1"/>
    </w:pPr>
    <w:rPr>
      <w:i/>
      <w:iCs/>
      <w:noProof/>
    </w:rPr>
  </w:style>
  <w:style w:type="paragraph" w:styleId="Heading3">
    <w:name w:val="heading 3"/>
    <w:basedOn w:val="Normal"/>
    <w:next w:val="Normal"/>
    <w:qFormat/>
    <w:rsid w:val="00794804"/>
    <w:pPr>
      <w:numPr>
        <w:ilvl w:val="2"/>
        <w:numId w:val="4"/>
      </w:numPr>
      <w:tabs>
        <w:tab w:val="clear" w:pos="53.50pt"/>
        <w:tab w:val="num" w:pos="27pt"/>
      </w:tabs>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E02BEC"/>
    <w:rPr>
      <w:i/>
      <w:iCs/>
      <w:noProof/>
    </w:rPr>
  </w:style>
  <w:style w:type="character" w:styleId="CommentReference">
    <w:name w:val="annotation reference"/>
    <w:basedOn w:val="DefaultParagraphFont"/>
    <w:uiPriority w:val="99"/>
    <w:unhideWhenUsed/>
    <w:rsid w:val="00E02BEC"/>
    <w:rPr>
      <w:sz w:val="16"/>
      <w:szCs w:val="16"/>
    </w:rPr>
  </w:style>
  <w:style w:type="table" w:styleId="TableGrid">
    <w:name w:val="Table Grid"/>
    <w:basedOn w:val="TableNormal"/>
    <w:uiPriority w:val="39"/>
    <w:rsid w:val="00C77DD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ommentText">
    <w:name w:val="annotation text"/>
    <w:basedOn w:val="Normal"/>
    <w:link w:val="CommentTextChar"/>
    <w:rsid w:val="00C03607"/>
  </w:style>
  <w:style w:type="character" w:customStyle="1" w:styleId="CommentTextChar">
    <w:name w:val="Comment Text Char"/>
    <w:basedOn w:val="DefaultParagraphFont"/>
    <w:link w:val="CommentText"/>
    <w:rsid w:val="00C03607"/>
  </w:style>
  <w:style w:type="paragraph" w:styleId="CommentSubject">
    <w:name w:val="annotation subject"/>
    <w:basedOn w:val="CommentText"/>
    <w:next w:val="CommentText"/>
    <w:link w:val="CommentSubjectChar"/>
    <w:rsid w:val="00C03607"/>
    <w:rPr>
      <w:b/>
      <w:bCs/>
    </w:rPr>
  </w:style>
  <w:style w:type="character" w:customStyle="1" w:styleId="CommentSubjectChar">
    <w:name w:val="Comment Subject Char"/>
    <w:basedOn w:val="CommentTextChar"/>
    <w:link w:val="CommentSubject"/>
    <w:rsid w:val="00C03607"/>
    <w:rPr>
      <w:b/>
      <w:bCs/>
    </w:rPr>
  </w:style>
  <w:style w:type="paragraph" w:styleId="BalloonText">
    <w:name w:val="Balloon Text"/>
    <w:basedOn w:val="Normal"/>
    <w:link w:val="BalloonTextChar"/>
    <w:rsid w:val="00C03607"/>
    <w:rPr>
      <w:rFonts w:ascii="Segoe UI" w:hAnsi="Segoe UI" w:cs="Segoe UI"/>
      <w:sz w:val="18"/>
      <w:szCs w:val="18"/>
    </w:rPr>
  </w:style>
  <w:style w:type="character" w:customStyle="1" w:styleId="BalloonTextChar">
    <w:name w:val="Balloon Text Char"/>
    <w:basedOn w:val="DefaultParagraphFont"/>
    <w:link w:val="BalloonText"/>
    <w:rsid w:val="00C0360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1367604">
      <w:bodyDiv w:val="1"/>
      <w:marLeft w:val="0pt"/>
      <w:marRight w:val="0pt"/>
      <w:marTop w:val="0pt"/>
      <w:marBottom w:val="0pt"/>
      <w:divBdr>
        <w:top w:val="none" w:sz="0" w:space="0" w:color="auto"/>
        <w:left w:val="none" w:sz="0" w:space="0" w:color="auto"/>
        <w:bottom w:val="none" w:sz="0" w:space="0" w:color="auto"/>
        <w:right w:val="none" w:sz="0" w:space="0" w:color="auto"/>
      </w:divBdr>
    </w:div>
    <w:div w:id="117183372">
      <w:bodyDiv w:val="1"/>
      <w:marLeft w:val="0pt"/>
      <w:marRight w:val="0pt"/>
      <w:marTop w:val="0pt"/>
      <w:marBottom w:val="0pt"/>
      <w:divBdr>
        <w:top w:val="none" w:sz="0" w:space="0" w:color="auto"/>
        <w:left w:val="none" w:sz="0" w:space="0" w:color="auto"/>
        <w:bottom w:val="none" w:sz="0" w:space="0" w:color="auto"/>
        <w:right w:val="none" w:sz="0" w:space="0" w:color="auto"/>
      </w:divBdr>
    </w:div>
    <w:div w:id="600843697">
      <w:bodyDiv w:val="1"/>
      <w:marLeft w:val="0pt"/>
      <w:marRight w:val="0pt"/>
      <w:marTop w:val="0pt"/>
      <w:marBottom w:val="0pt"/>
      <w:divBdr>
        <w:top w:val="none" w:sz="0" w:space="0" w:color="auto"/>
        <w:left w:val="none" w:sz="0" w:space="0" w:color="auto"/>
        <w:bottom w:val="none" w:sz="0" w:space="0" w:color="auto"/>
        <w:right w:val="none" w:sz="0" w:space="0" w:color="auto"/>
      </w:divBdr>
    </w:div>
    <w:div w:id="669062366">
      <w:bodyDiv w:val="1"/>
      <w:marLeft w:val="0pt"/>
      <w:marRight w:val="0pt"/>
      <w:marTop w:val="0pt"/>
      <w:marBottom w:val="0pt"/>
      <w:divBdr>
        <w:top w:val="none" w:sz="0" w:space="0" w:color="auto"/>
        <w:left w:val="none" w:sz="0" w:space="0" w:color="auto"/>
        <w:bottom w:val="none" w:sz="0" w:space="0" w:color="auto"/>
        <w:right w:val="none" w:sz="0" w:space="0" w:color="auto"/>
      </w:divBdr>
    </w:div>
    <w:div w:id="850728610">
      <w:bodyDiv w:val="1"/>
      <w:marLeft w:val="0pt"/>
      <w:marRight w:val="0pt"/>
      <w:marTop w:val="0pt"/>
      <w:marBottom w:val="0pt"/>
      <w:divBdr>
        <w:top w:val="none" w:sz="0" w:space="0" w:color="auto"/>
        <w:left w:val="none" w:sz="0" w:space="0" w:color="auto"/>
        <w:bottom w:val="none" w:sz="0" w:space="0" w:color="auto"/>
        <w:right w:val="none" w:sz="0" w:space="0" w:color="auto"/>
      </w:divBdr>
    </w:div>
    <w:div w:id="874270843">
      <w:bodyDiv w:val="1"/>
      <w:marLeft w:val="0pt"/>
      <w:marRight w:val="0pt"/>
      <w:marTop w:val="0pt"/>
      <w:marBottom w:val="0pt"/>
      <w:divBdr>
        <w:top w:val="none" w:sz="0" w:space="0" w:color="auto"/>
        <w:left w:val="none" w:sz="0" w:space="0" w:color="auto"/>
        <w:bottom w:val="none" w:sz="0" w:space="0" w:color="auto"/>
        <w:right w:val="none" w:sz="0" w:space="0" w:color="auto"/>
      </w:divBdr>
    </w:div>
    <w:div w:id="937714682">
      <w:bodyDiv w:val="1"/>
      <w:marLeft w:val="0pt"/>
      <w:marRight w:val="0pt"/>
      <w:marTop w:val="0pt"/>
      <w:marBottom w:val="0pt"/>
      <w:divBdr>
        <w:top w:val="none" w:sz="0" w:space="0" w:color="auto"/>
        <w:left w:val="none" w:sz="0" w:space="0" w:color="auto"/>
        <w:bottom w:val="none" w:sz="0" w:space="0" w:color="auto"/>
        <w:right w:val="none" w:sz="0" w:space="0" w:color="auto"/>
      </w:divBdr>
    </w:div>
    <w:div w:id="1150513287">
      <w:bodyDiv w:val="1"/>
      <w:marLeft w:val="0pt"/>
      <w:marRight w:val="0pt"/>
      <w:marTop w:val="0pt"/>
      <w:marBottom w:val="0pt"/>
      <w:divBdr>
        <w:top w:val="none" w:sz="0" w:space="0" w:color="auto"/>
        <w:left w:val="none" w:sz="0" w:space="0" w:color="auto"/>
        <w:bottom w:val="none" w:sz="0" w:space="0" w:color="auto"/>
        <w:right w:val="none" w:sz="0" w:space="0" w:color="auto"/>
      </w:divBdr>
    </w:div>
    <w:div w:id="13918800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C9867C3-9900-43C5-84C2-6A5C190F18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2911</TotalTime>
  <Pages>6</Pages>
  <Words>19809</Words>
  <Characters>112912</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Zero</cp:lastModifiedBy>
  <cp:revision>32</cp:revision>
  <cp:lastPrinted>2021-04-25T09:53:00Z</cp:lastPrinted>
  <dcterms:created xsi:type="dcterms:W3CDTF">2019-01-08T18:42:00Z</dcterms:created>
  <dcterms:modified xsi:type="dcterms:W3CDTF">2021-04-25T13:30:00Z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ecae2b75-77bb-3c84-813f-c894b3c222f5</vt:lpwstr>
  </property>
  <property fmtid="{D5CDD505-2E9C-101B-9397-08002B2CF9AE}" pid="24" name="Mendeley Citation Style_1">
    <vt:lpwstr>http://www.zotero.org/styles/ieee</vt:lpwstr>
  </property>
</Properties>
</file>